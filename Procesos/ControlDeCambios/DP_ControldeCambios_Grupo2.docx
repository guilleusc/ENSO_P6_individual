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F525" w14:textId="77777777" w:rsidR="00F42A99" w:rsidRPr="003851A9" w:rsidRDefault="00F42A99" w:rsidP="001061FB">
      <w:bookmarkStart w:id="0" w:name="_Toc157487448"/>
      <w:bookmarkStart w:id="1" w:name="_Toc167013477"/>
    </w:p>
    <w:p w14:paraId="4C917963" w14:textId="77777777" w:rsidR="00F42A99" w:rsidRPr="003851A9" w:rsidRDefault="00F42A99" w:rsidP="001061FB"/>
    <w:p w14:paraId="03EAA8DB" w14:textId="77777777" w:rsidR="00F42A99" w:rsidRPr="003851A9" w:rsidRDefault="00F42A99" w:rsidP="001061FB"/>
    <w:p w14:paraId="5C5C7D86" w14:textId="77777777" w:rsidR="00F42A99" w:rsidRPr="003851A9" w:rsidRDefault="00F42A99" w:rsidP="001061FB">
      <w:pPr>
        <w:rPr>
          <w:sz w:val="52"/>
          <w:szCs w:val="52"/>
        </w:rPr>
      </w:pPr>
    </w:p>
    <w:p w14:paraId="63485EB6" w14:textId="77777777" w:rsidR="00F42A99" w:rsidRPr="003851A9" w:rsidRDefault="00F42A99" w:rsidP="001061FB">
      <w:pPr>
        <w:rPr>
          <w:sz w:val="52"/>
          <w:szCs w:val="52"/>
        </w:rPr>
      </w:pPr>
    </w:p>
    <w:p w14:paraId="6A664E92" w14:textId="77777777" w:rsidR="00F42A99" w:rsidRPr="003851A9" w:rsidRDefault="00F42A99" w:rsidP="001061FB">
      <w:pPr>
        <w:rPr>
          <w:sz w:val="52"/>
          <w:szCs w:val="52"/>
        </w:rPr>
      </w:pPr>
    </w:p>
    <w:p w14:paraId="71E12ACD" w14:textId="77777777" w:rsidR="00F42A99" w:rsidRPr="003851A9" w:rsidRDefault="00F512EB" w:rsidP="00F42A99">
      <w:pPr>
        <w:jc w:val="center"/>
        <w:rPr>
          <w:sz w:val="72"/>
          <w:szCs w:val="72"/>
        </w:rPr>
      </w:pPr>
      <w:r w:rsidRPr="003851A9">
        <w:rPr>
          <w:sz w:val="72"/>
          <w:szCs w:val="72"/>
        </w:rPr>
        <w:t>Ingeniería de Software</w:t>
      </w:r>
    </w:p>
    <w:p w14:paraId="6633ECA9" w14:textId="77777777" w:rsidR="00F42A99" w:rsidRPr="003851A9" w:rsidRDefault="00F42A99" w:rsidP="00F42A99">
      <w:pPr>
        <w:jc w:val="center"/>
        <w:rPr>
          <w:sz w:val="52"/>
          <w:szCs w:val="52"/>
        </w:rPr>
      </w:pPr>
    </w:p>
    <w:p w14:paraId="710B08B3" w14:textId="77777777" w:rsidR="0049326E" w:rsidRPr="003851A9" w:rsidRDefault="0049326E" w:rsidP="00F42A99">
      <w:pPr>
        <w:jc w:val="center"/>
        <w:rPr>
          <w:sz w:val="52"/>
          <w:szCs w:val="52"/>
        </w:rPr>
      </w:pPr>
    </w:p>
    <w:p w14:paraId="4F59BE27" w14:textId="77777777" w:rsidR="00F42A99" w:rsidRPr="003851A9" w:rsidRDefault="00F512EB" w:rsidP="00F42A99">
      <w:pPr>
        <w:jc w:val="center"/>
        <w:rPr>
          <w:b/>
          <w:sz w:val="56"/>
          <w:szCs w:val="56"/>
        </w:rPr>
      </w:pPr>
      <w:r w:rsidRPr="003851A9">
        <w:rPr>
          <w:b/>
          <w:sz w:val="56"/>
          <w:szCs w:val="56"/>
        </w:rPr>
        <w:t>Gestión de la Configuración (CM)</w:t>
      </w:r>
    </w:p>
    <w:p w14:paraId="40E0B336" w14:textId="77777777" w:rsidR="00F42A99" w:rsidRPr="003851A9" w:rsidRDefault="00F512EB" w:rsidP="00F42A99">
      <w:pPr>
        <w:jc w:val="center"/>
        <w:rPr>
          <w:b/>
          <w:i/>
          <w:sz w:val="40"/>
          <w:szCs w:val="40"/>
        </w:rPr>
      </w:pPr>
      <w:r w:rsidRPr="003851A9">
        <w:rPr>
          <w:b/>
          <w:i/>
          <w:sz w:val="40"/>
          <w:szCs w:val="40"/>
        </w:rPr>
        <w:t>Definición de un Proceso de Control del Cambio</w:t>
      </w:r>
    </w:p>
    <w:p w14:paraId="0747FEAE" w14:textId="77777777" w:rsidR="00F42A99" w:rsidRPr="003851A9" w:rsidRDefault="00F512EB" w:rsidP="00F512EB">
      <w:pPr>
        <w:tabs>
          <w:tab w:val="left" w:pos="4815"/>
        </w:tabs>
        <w:rPr>
          <w:sz w:val="52"/>
          <w:szCs w:val="52"/>
        </w:rPr>
      </w:pPr>
      <w:r w:rsidRPr="003851A9">
        <w:rPr>
          <w:sz w:val="52"/>
          <w:szCs w:val="52"/>
        </w:rPr>
        <w:tab/>
      </w:r>
    </w:p>
    <w:p w14:paraId="70020770" w14:textId="77777777" w:rsidR="0049326E" w:rsidRPr="003851A9" w:rsidRDefault="0049326E" w:rsidP="00F42A99">
      <w:pPr>
        <w:rPr>
          <w:sz w:val="32"/>
          <w:szCs w:val="32"/>
        </w:rPr>
      </w:pPr>
    </w:p>
    <w:p w14:paraId="18E456AA" w14:textId="77777777" w:rsidR="0049326E" w:rsidRPr="003851A9" w:rsidRDefault="0049326E" w:rsidP="00F42A99">
      <w:pPr>
        <w:rPr>
          <w:sz w:val="32"/>
          <w:szCs w:val="32"/>
        </w:rPr>
      </w:pPr>
    </w:p>
    <w:p w14:paraId="0ADD7EB8" w14:textId="77777777" w:rsidR="0049326E" w:rsidRPr="003851A9" w:rsidRDefault="0049326E" w:rsidP="00F42A99">
      <w:pPr>
        <w:rPr>
          <w:sz w:val="32"/>
          <w:szCs w:val="32"/>
        </w:rPr>
      </w:pPr>
    </w:p>
    <w:p w14:paraId="6E530CD7" w14:textId="77777777" w:rsidR="0049326E" w:rsidRPr="003851A9" w:rsidRDefault="0049326E" w:rsidP="00F42A99">
      <w:pPr>
        <w:rPr>
          <w:sz w:val="32"/>
          <w:szCs w:val="32"/>
        </w:rPr>
      </w:pPr>
    </w:p>
    <w:p w14:paraId="0320968F" w14:textId="77777777" w:rsidR="0049326E" w:rsidRPr="003851A9" w:rsidRDefault="0049326E" w:rsidP="00F42A99">
      <w:pPr>
        <w:rPr>
          <w:sz w:val="32"/>
          <w:szCs w:val="32"/>
        </w:rPr>
      </w:pPr>
    </w:p>
    <w:p w14:paraId="143CA892" w14:textId="77777777" w:rsidR="0049326E" w:rsidRPr="003851A9" w:rsidRDefault="0049326E" w:rsidP="00F42A99">
      <w:pPr>
        <w:rPr>
          <w:sz w:val="32"/>
          <w:szCs w:val="32"/>
        </w:rPr>
      </w:pPr>
    </w:p>
    <w:p w14:paraId="761B9A7E" w14:textId="77777777" w:rsidR="0049326E" w:rsidRPr="003851A9" w:rsidRDefault="0049326E" w:rsidP="00F42A99">
      <w:pPr>
        <w:rPr>
          <w:sz w:val="32"/>
          <w:szCs w:val="32"/>
        </w:rPr>
      </w:pPr>
    </w:p>
    <w:p w14:paraId="1C02C01F" w14:textId="57CE8F59" w:rsidR="00F42A99" w:rsidRPr="003851A9" w:rsidRDefault="00F42A99" w:rsidP="6A998026">
      <w:pPr>
        <w:rPr>
          <w:sz w:val="32"/>
          <w:szCs w:val="32"/>
        </w:rPr>
      </w:pPr>
      <w:r w:rsidRPr="003851A9">
        <w:rPr>
          <w:sz w:val="32"/>
          <w:szCs w:val="32"/>
        </w:rPr>
        <w:t>MIEMBROS DEL GRUPO</w:t>
      </w:r>
      <w:r w:rsidR="00F70832" w:rsidRPr="003851A9">
        <w:rPr>
          <w:sz w:val="32"/>
          <w:szCs w:val="32"/>
        </w:rPr>
        <w:t xml:space="preserve"> </w:t>
      </w:r>
      <w:r w:rsidR="00BC4099" w:rsidRPr="003851A9">
        <w:rPr>
          <w:sz w:val="32"/>
          <w:szCs w:val="32"/>
        </w:rPr>
        <w:t>(L11:00</w:t>
      </w:r>
      <w:r w:rsidR="00F512EB" w:rsidRPr="003851A9">
        <w:rPr>
          <w:sz w:val="32"/>
          <w:szCs w:val="32"/>
        </w:rPr>
        <w:t>7.1.</w:t>
      </w:r>
      <w:r w:rsidR="173035DB" w:rsidRPr="003851A9">
        <w:rPr>
          <w:sz w:val="32"/>
          <w:szCs w:val="32"/>
        </w:rPr>
        <w:t>2</w:t>
      </w:r>
      <w:r w:rsidR="00F512EB" w:rsidRPr="003851A9">
        <w:rPr>
          <w:sz w:val="32"/>
          <w:szCs w:val="32"/>
        </w:rPr>
        <w:t>)</w:t>
      </w:r>
      <w:r w:rsidR="003036AA" w:rsidRPr="003851A9">
        <w:rPr>
          <w:sz w:val="32"/>
          <w:szCs w:val="32"/>
        </w:rPr>
        <w:t>:</w:t>
      </w:r>
    </w:p>
    <w:p w14:paraId="183F082A" w14:textId="28257D8B" w:rsidR="229292E4" w:rsidRPr="003851A9" w:rsidRDefault="229292E4" w:rsidP="6A998026">
      <w:pPr>
        <w:numPr>
          <w:ilvl w:val="0"/>
          <w:numId w:val="31"/>
        </w:numPr>
        <w:rPr>
          <w:sz w:val="32"/>
          <w:szCs w:val="32"/>
        </w:rPr>
      </w:pPr>
      <w:r w:rsidRPr="003851A9">
        <w:rPr>
          <w:sz w:val="32"/>
          <w:szCs w:val="32"/>
        </w:rPr>
        <w:t>Carolina Alba García</w:t>
      </w:r>
    </w:p>
    <w:p w14:paraId="309131EA" w14:textId="56508B55" w:rsidR="00F512EB" w:rsidRPr="003851A9" w:rsidRDefault="229292E4" w:rsidP="6A998026">
      <w:pPr>
        <w:numPr>
          <w:ilvl w:val="0"/>
          <w:numId w:val="31"/>
        </w:numPr>
        <w:rPr>
          <w:sz w:val="32"/>
          <w:szCs w:val="32"/>
        </w:rPr>
      </w:pPr>
      <w:r w:rsidRPr="003851A9">
        <w:rPr>
          <w:sz w:val="32"/>
          <w:szCs w:val="32"/>
        </w:rPr>
        <w:t xml:space="preserve">Guillermo Arcos Salgado </w:t>
      </w:r>
    </w:p>
    <w:p w14:paraId="75E00612" w14:textId="5F2E1A21" w:rsidR="229292E4" w:rsidRPr="003851A9" w:rsidRDefault="229292E4" w:rsidP="6A998026">
      <w:pPr>
        <w:numPr>
          <w:ilvl w:val="0"/>
          <w:numId w:val="31"/>
        </w:numPr>
        <w:rPr>
          <w:sz w:val="32"/>
          <w:szCs w:val="32"/>
        </w:rPr>
      </w:pPr>
      <w:r w:rsidRPr="003851A9">
        <w:rPr>
          <w:sz w:val="32"/>
          <w:szCs w:val="32"/>
        </w:rPr>
        <w:t>Adrián Eitor Morrazo</w:t>
      </w:r>
    </w:p>
    <w:p w14:paraId="47A971F4" w14:textId="4D2CC3AA" w:rsidR="229292E4" w:rsidRPr="003851A9" w:rsidRDefault="229292E4" w:rsidP="6A998026">
      <w:pPr>
        <w:numPr>
          <w:ilvl w:val="0"/>
          <w:numId w:val="31"/>
        </w:numPr>
      </w:pPr>
      <w:r w:rsidRPr="003851A9">
        <w:rPr>
          <w:sz w:val="32"/>
          <w:szCs w:val="32"/>
        </w:rPr>
        <w:t>Pedro Vidal Villalba</w:t>
      </w:r>
    </w:p>
    <w:p w14:paraId="4D34B0E1" w14:textId="33CA4A6E" w:rsidR="003036AA" w:rsidRPr="003851A9" w:rsidRDefault="00F42A99" w:rsidP="4E2708BE">
      <w:pPr>
        <w:rPr>
          <w:color w:val="FF0000"/>
          <w:sz w:val="32"/>
          <w:szCs w:val="32"/>
        </w:rPr>
      </w:pPr>
      <w:r w:rsidRPr="003851A9">
        <w:rPr>
          <w:sz w:val="32"/>
          <w:szCs w:val="32"/>
        </w:rPr>
        <w:t>FECHA DE ENTREGA:</w:t>
      </w:r>
      <w:r w:rsidR="00F512EB" w:rsidRPr="003851A9">
        <w:rPr>
          <w:sz w:val="32"/>
          <w:szCs w:val="32"/>
        </w:rPr>
        <w:t xml:space="preserve"> </w:t>
      </w:r>
      <w:r w:rsidR="00806EBB">
        <w:rPr>
          <w:sz w:val="32"/>
          <w:szCs w:val="32"/>
        </w:rPr>
        <w:t>18</w:t>
      </w:r>
      <w:r w:rsidR="17244982" w:rsidRPr="003851A9">
        <w:rPr>
          <w:sz w:val="32"/>
          <w:szCs w:val="32"/>
        </w:rPr>
        <w:t>/02/2024</w:t>
      </w:r>
    </w:p>
    <w:p w14:paraId="79727D87" w14:textId="77777777" w:rsidR="00F70832" w:rsidRPr="003851A9" w:rsidRDefault="00F70832" w:rsidP="003036AA">
      <w:pPr>
        <w:rPr>
          <w:sz w:val="32"/>
          <w:szCs w:val="32"/>
        </w:rPr>
      </w:pPr>
    </w:p>
    <w:p w14:paraId="08F837FC" w14:textId="77777777" w:rsidR="00F70832" w:rsidRPr="003851A9" w:rsidRDefault="00F70832" w:rsidP="00F70832">
      <w:pPr>
        <w:tabs>
          <w:tab w:val="left" w:pos="7050"/>
        </w:tabs>
        <w:rPr>
          <w:sz w:val="32"/>
          <w:szCs w:val="32"/>
        </w:rPr>
      </w:pPr>
      <w:r w:rsidRPr="003851A9">
        <w:rPr>
          <w:sz w:val="32"/>
          <w:szCs w:val="32"/>
        </w:rPr>
        <w:tab/>
      </w:r>
    </w:p>
    <w:p w14:paraId="3588788B" w14:textId="77777777" w:rsidR="003036AA" w:rsidRPr="003851A9" w:rsidRDefault="003036AA" w:rsidP="003036AA">
      <w:pPr>
        <w:pStyle w:val="TtulodeDocumento"/>
      </w:pPr>
      <w:r w:rsidRPr="003851A9">
        <w:t xml:space="preserve"> </w:t>
      </w:r>
      <w:r w:rsidR="003D73AE" w:rsidRPr="003851A9">
        <w:br w:type="page"/>
      </w:r>
      <w:bookmarkEnd w:id="0"/>
      <w:bookmarkEnd w:id="1"/>
    </w:p>
    <w:p w14:paraId="4F853699" w14:textId="77777777" w:rsidR="003036AA" w:rsidRPr="003851A9" w:rsidRDefault="003036AA" w:rsidP="003036AA"/>
    <w:p w14:paraId="448C7E13" w14:textId="77777777" w:rsidR="003036AA" w:rsidRPr="003851A9" w:rsidRDefault="003036AA" w:rsidP="003036AA"/>
    <w:p w14:paraId="5CCD675B" w14:textId="77777777" w:rsidR="003036AA" w:rsidRPr="003851A9" w:rsidRDefault="003036AA" w:rsidP="003036AA"/>
    <w:p w14:paraId="4F0300B3" w14:textId="77777777" w:rsidR="003036AA" w:rsidRPr="003851A9" w:rsidRDefault="003036AA" w:rsidP="003036AA"/>
    <w:p w14:paraId="413EA96B" w14:textId="77777777" w:rsidR="003036AA" w:rsidRPr="003851A9" w:rsidRDefault="003036AA" w:rsidP="003036AA"/>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230"/>
        <w:gridCol w:w="6144"/>
      </w:tblGrid>
      <w:tr w:rsidR="003036AA" w:rsidRPr="003851A9" w14:paraId="54A52635" w14:textId="77777777" w:rsidTr="4E2708BE">
        <w:trPr>
          <w:jc w:val="center"/>
        </w:trPr>
        <w:tc>
          <w:tcPr>
            <w:tcW w:w="8644" w:type="dxa"/>
            <w:gridSpan w:val="3"/>
            <w:tcBorders>
              <w:bottom w:val="single" w:sz="4" w:space="0" w:color="auto"/>
            </w:tcBorders>
            <w:shd w:val="clear" w:color="auto" w:fill="999999"/>
          </w:tcPr>
          <w:p w14:paraId="1BF65846" w14:textId="77777777" w:rsidR="003036AA" w:rsidRPr="003851A9" w:rsidRDefault="003036AA" w:rsidP="00C517EA">
            <w:pPr>
              <w:jc w:val="center"/>
              <w:rPr>
                <w:b/>
                <w:sz w:val="20"/>
                <w:szCs w:val="20"/>
              </w:rPr>
            </w:pPr>
            <w:r w:rsidRPr="003851A9">
              <w:rPr>
                <w:b/>
                <w:sz w:val="20"/>
                <w:szCs w:val="20"/>
              </w:rPr>
              <w:t>CONTROL DE VERSIONES</w:t>
            </w:r>
          </w:p>
        </w:tc>
      </w:tr>
      <w:tr w:rsidR="003036AA" w:rsidRPr="003851A9" w14:paraId="1101C2D3" w14:textId="77777777" w:rsidTr="4E2708BE">
        <w:trPr>
          <w:jc w:val="center"/>
        </w:trPr>
        <w:tc>
          <w:tcPr>
            <w:tcW w:w="1270" w:type="dxa"/>
            <w:shd w:val="clear" w:color="auto" w:fill="C0C0C0"/>
          </w:tcPr>
          <w:p w14:paraId="5EB7A29B" w14:textId="77777777" w:rsidR="003036AA" w:rsidRPr="003851A9" w:rsidRDefault="002E2E8A" w:rsidP="00C517EA">
            <w:pPr>
              <w:rPr>
                <w:b/>
                <w:sz w:val="20"/>
                <w:szCs w:val="20"/>
              </w:rPr>
            </w:pPr>
            <w:r w:rsidRPr="003851A9">
              <w:rPr>
                <w:b/>
                <w:sz w:val="20"/>
                <w:szCs w:val="20"/>
              </w:rPr>
              <w:t>VERSION</w:t>
            </w:r>
          </w:p>
        </w:tc>
        <w:tc>
          <w:tcPr>
            <w:tcW w:w="1230" w:type="dxa"/>
            <w:shd w:val="clear" w:color="auto" w:fill="C0C0C0"/>
          </w:tcPr>
          <w:p w14:paraId="45E60EF7" w14:textId="77777777" w:rsidR="003036AA" w:rsidRPr="003851A9" w:rsidRDefault="003036AA" w:rsidP="00C517EA">
            <w:pPr>
              <w:rPr>
                <w:b/>
                <w:sz w:val="20"/>
                <w:szCs w:val="20"/>
              </w:rPr>
            </w:pPr>
            <w:r w:rsidRPr="003851A9">
              <w:rPr>
                <w:b/>
                <w:sz w:val="20"/>
                <w:szCs w:val="20"/>
              </w:rPr>
              <w:t>FECHA</w:t>
            </w:r>
          </w:p>
        </w:tc>
        <w:tc>
          <w:tcPr>
            <w:tcW w:w="6144" w:type="dxa"/>
            <w:shd w:val="clear" w:color="auto" w:fill="C0C0C0"/>
          </w:tcPr>
          <w:p w14:paraId="25D900D5" w14:textId="77777777" w:rsidR="003036AA" w:rsidRPr="003851A9" w:rsidRDefault="003036AA" w:rsidP="00C517EA">
            <w:pPr>
              <w:rPr>
                <w:b/>
                <w:sz w:val="20"/>
                <w:szCs w:val="20"/>
              </w:rPr>
            </w:pPr>
            <w:r w:rsidRPr="003851A9">
              <w:rPr>
                <w:b/>
                <w:sz w:val="20"/>
                <w:szCs w:val="20"/>
              </w:rPr>
              <w:t>DESCRIPCIÓN DEL CAMBIO</w:t>
            </w:r>
          </w:p>
        </w:tc>
      </w:tr>
      <w:tr w:rsidR="003036AA" w:rsidRPr="003851A9" w14:paraId="6804ED9B" w14:textId="77777777" w:rsidTr="4E2708BE">
        <w:trPr>
          <w:trHeight w:val="465"/>
          <w:jc w:val="center"/>
        </w:trPr>
        <w:tc>
          <w:tcPr>
            <w:tcW w:w="1270" w:type="dxa"/>
            <w:vAlign w:val="center"/>
          </w:tcPr>
          <w:p w14:paraId="0B9BCB28" w14:textId="77777777" w:rsidR="003036AA" w:rsidRPr="003851A9" w:rsidRDefault="003036AA" w:rsidP="00C517EA">
            <w:pPr>
              <w:jc w:val="center"/>
              <w:rPr>
                <w:sz w:val="20"/>
                <w:szCs w:val="20"/>
              </w:rPr>
            </w:pPr>
            <w:r w:rsidRPr="003851A9">
              <w:rPr>
                <w:sz w:val="20"/>
                <w:szCs w:val="20"/>
              </w:rPr>
              <w:t>1</w:t>
            </w:r>
            <w:r w:rsidR="00927E3D" w:rsidRPr="003851A9">
              <w:rPr>
                <w:sz w:val="20"/>
                <w:szCs w:val="20"/>
              </w:rPr>
              <w:t>.0</w:t>
            </w:r>
          </w:p>
        </w:tc>
        <w:tc>
          <w:tcPr>
            <w:tcW w:w="1230" w:type="dxa"/>
            <w:vAlign w:val="center"/>
          </w:tcPr>
          <w:p w14:paraId="72CD8157" w14:textId="63BE808C" w:rsidR="003036AA" w:rsidRPr="003851A9" w:rsidRDefault="674B6CDC" w:rsidP="31336F7A">
            <w:pPr>
              <w:jc w:val="center"/>
              <w:rPr>
                <w:sz w:val="20"/>
                <w:szCs w:val="20"/>
              </w:rPr>
            </w:pPr>
            <w:r w:rsidRPr="003851A9">
              <w:rPr>
                <w:sz w:val="20"/>
                <w:szCs w:val="20"/>
              </w:rPr>
              <w:t>29/01/2024</w:t>
            </w:r>
          </w:p>
        </w:tc>
        <w:tc>
          <w:tcPr>
            <w:tcW w:w="6144" w:type="dxa"/>
            <w:vAlign w:val="center"/>
          </w:tcPr>
          <w:p w14:paraId="50E7CF34" w14:textId="0F3368AD" w:rsidR="003036AA" w:rsidRPr="003851A9" w:rsidRDefault="35913C82" w:rsidP="31336F7A">
            <w:pPr>
              <w:rPr>
                <w:sz w:val="20"/>
                <w:szCs w:val="20"/>
              </w:rPr>
            </w:pPr>
            <w:r w:rsidRPr="003851A9">
              <w:rPr>
                <w:sz w:val="20"/>
                <w:szCs w:val="20"/>
              </w:rPr>
              <w:t>Se añaden descripciones de actividades y plantillas.</w:t>
            </w:r>
          </w:p>
        </w:tc>
      </w:tr>
      <w:tr w:rsidR="003036AA" w:rsidRPr="003851A9" w14:paraId="6B6A531C" w14:textId="77777777" w:rsidTr="4E2708BE">
        <w:trPr>
          <w:trHeight w:val="465"/>
          <w:jc w:val="center"/>
        </w:trPr>
        <w:tc>
          <w:tcPr>
            <w:tcW w:w="1270" w:type="dxa"/>
            <w:vAlign w:val="center"/>
          </w:tcPr>
          <w:p w14:paraId="201C4CD8" w14:textId="3623FE36" w:rsidR="003036AA" w:rsidRPr="003851A9" w:rsidRDefault="4460B14E" w:rsidP="00C517EA">
            <w:pPr>
              <w:jc w:val="center"/>
              <w:rPr>
                <w:sz w:val="20"/>
                <w:szCs w:val="20"/>
              </w:rPr>
            </w:pPr>
            <w:r w:rsidRPr="003851A9">
              <w:rPr>
                <w:sz w:val="20"/>
                <w:szCs w:val="20"/>
              </w:rPr>
              <w:t>2.0</w:t>
            </w:r>
          </w:p>
        </w:tc>
        <w:tc>
          <w:tcPr>
            <w:tcW w:w="1230" w:type="dxa"/>
            <w:vAlign w:val="center"/>
          </w:tcPr>
          <w:p w14:paraId="78BCC5C5" w14:textId="4FCA9D64" w:rsidR="003036AA" w:rsidRPr="003851A9" w:rsidRDefault="4460B14E" w:rsidP="00C517EA">
            <w:pPr>
              <w:jc w:val="center"/>
              <w:rPr>
                <w:sz w:val="20"/>
                <w:szCs w:val="20"/>
              </w:rPr>
            </w:pPr>
            <w:r w:rsidRPr="003851A9">
              <w:rPr>
                <w:sz w:val="20"/>
                <w:szCs w:val="20"/>
              </w:rPr>
              <w:t>17/02/2024</w:t>
            </w:r>
          </w:p>
        </w:tc>
        <w:tc>
          <w:tcPr>
            <w:tcW w:w="6144" w:type="dxa"/>
            <w:vAlign w:val="center"/>
          </w:tcPr>
          <w:p w14:paraId="7CFC0575" w14:textId="53B6D664" w:rsidR="003036AA" w:rsidRPr="003851A9" w:rsidRDefault="4460B14E" w:rsidP="00C517EA">
            <w:pPr>
              <w:rPr>
                <w:sz w:val="20"/>
                <w:szCs w:val="20"/>
              </w:rPr>
            </w:pPr>
            <w:r w:rsidRPr="003851A9">
              <w:rPr>
                <w:sz w:val="20"/>
                <w:szCs w:val="20"/>
              </w:rPr>
              <w:t>Se implementan los cambios aceptados</w:t>
            </w:r>
          </w:p>
        </w:tc>
      </w:tr>
      <w:tr w:rsidR="003036AA" w:rsidRPr="003851A9" w14:paraId="4FA81017" w14:textId="77777777" w:rsidTr="4E2708BE">
        <w:trPr>
          <w:trHeight w:val="465"/>
          <w:jc w:val="center"/>
        </w:trPr>
        <w:tc>
          <w:tcPr>
            <w:tcW w:w="1270" w:type="dxa"/>
            <w:vAlign w:val="center"/>
          </w:tcPr>
          <w:p w14:paraId="690351E1" w14:textId="77777777" w:rsidR="003036AA" w:rsidRPr="003851A9" w:rsidRDefault="003036AA" w:rsidP="00C517EA">
            <w:pPr>
              <w:jc w:val="center"/>
              <w:rPr>
                <w:sz w:val="20"/>
                <w:szCs w:val="20"/>
              </w:rPr>
            </w:pPr>
          </w:p>
        </w:tc>
        <w:tc>
          <w:tcPr>
            <w:tcW w:w="1230" w:type="dxa"/>
            <w:vAlign w:val="center"/>
          </w:tcPr>
          <w:p w14:paraId="3F69168E" w14:textId="77777777" w:rsidR="003036AA" w:rsidRPr="003851A9" w:rsidRDefault="003036AA" w:rsidP="00C517EA">
            <w:pPr>
              <w:jc w:val="center"/>
              <w:rPr>
                <w:sz w:val="20"/>
                <w:szCs w:val="20"/>
              </w:rPr>
            </w:pPr>
          </w:p>
        </w:tc>
        <w:tc>
          <w:tcPr>
            <w:tcW w:w="6144" w:type="dxa"/>
            <w:vAlign w:val="center"/>
          </w:tcPr>
          <w:p w14:paraId="3D931C0E" w14:textId="77777777" w:rsidR="003036AA" w:rsidRPr="003851A9" w:rsidRDefault="003036AA" w:rsidP="00C517EA">
            <w:pPr>
              <w:rPr>
                <w:sz w:val="20"/>
                <w:szCs w:val="20"/>
              </w:rPr>
            </w:pPr>
          </w:p>
        </w:tc>
      </w:tr>
      <w:tr w:rsidR="003036AA" w:rsidRPr="003851A9" w14:paraId="38C335FF" w14:textId="77777777" w:rsidTr="4E2708BE">
        <w:trPr>
          <w:trHeight w:val="465"/>
          <w:jc w:val="center"/>
        </w:trPr>
        <w:tc>
          <w:tcPr>
            <w:tcW w:w="1270" w:type="dxa"/>
            <w:vAlign w:val="center"/>
          </w:tcPr>
          <w:p w14:paraId="7D7E155F" w14:textId="77777777" w:rsidR="003036AA" w:rsidRPr="003851A9" w:rsidRDefault="003036AA" w:rsidP="00C517EA">
            <w:pPr>
              <w:jc w:val="center"/>
              <w:rPr>
                <w:sz w:val="20"/>
                <w:szCs w:val="20"/>
              </w:rPr>
            </w:pPr>
          </w:p>
        </w:tc>
        <w:tc>
          <w:tcPr>
            <w:tcW w:w="1230" w:type="dxa"/>
            <w:vAlign w:val="center"/>
          </w:tcPr>
          <w:p w14:paraId="6906E79A" w14:textId="77777777" w:rsidR="003036AA" w:rsidRPr="003851A9" w:rsidRDefault="003036AA" w:rsidP="00C517EA">
            <w:pPr>
              <w:jc w:val="center"/>
              <w:rPr>
                <w:sz w:val="20"/>
                <w:szCs w:val="20"/>
              </w:rPr>
            </w:pPr>
          </w:p>
        </w:tc>
        <w:tc>
          <w:tcPr>
            <w:tcW w:w="6144" w:type="dxa"/>
            <w:vAlign w:val="center"/>
          </w:tcPr>
          <w:p w14:paraId="48EFF628" w14:textId="77777777" w:rsidR="003036AA" w:rsidRPr="003851A9" w:rsidRDefault="003036AA" w:rsidP="00C517EA">
            <w:pPr>
              <w:rPr>
                <w:sz w:val="20"/>
                <w:szCs w:val="20"/>
              </w:rPr>
            </w:pPr>
          </w:p>
        </w:tc>
      </w:tr>
      <w:tr w:rsidR="003036AA" w:rsidRPr="003851A9" w14:paraId="44CFB669" w14:textId="77777777" w:rsidTr="4E2708BE">
        <w:trPr>
          <w:trHeight w:val="465"/>
          <w:jc w:val="center"/>
        </w:trPr>
        <w:tc>
          <w:tcPr>
            <w:tcW w:w="1270" w:type="dxa"/>
            <w:vAlign w:val="center"/>
          </w:tcPr>
          <w:p w14:paraId="33FB4CD5" w14:textId="77777777" w:rsidR="003036AA" w:rsidRPr="003851A9" w:rsidRDefault="003036AA" w:rsidP="00C517EA">
            <w:pPr>
              <w:jc w:val="center"/>
              <w:rPr>
                <w:sz w:val="20"/>
                <w:szCs w:val="20"/>
              </w:rPr>
            </w:pPr>
          </w:p>
        </w:tc>
        <w:tc>
          <w:tcPr>
            <w:tcW w:w="1230" w:type="dxa"/>
            <w:vAlign w:val="center"/>
          </w:tcPr>
          <w:p w14:paraId="4ABF4F03" w14:textId="77777777" w:rsidR="003036AA" w:rsidRPr="003851A9" w:rsidRDefault="003036AA" w:rsidP="00C517EA">
            <w:pPr>
              <w:jc w:val="center"/>
              <w:rPr>
                <w:sz w:val="20"/>
                <w:szCs w:val="20"/>
              </w:rPr>
            </w:pPr>
          </w:p>
        </w:tc>
        <w:tc>
          <w:tcPr>
            <w:tcW w:w="6144" w:type="dxa"/>
            <w:vAlign w:val="center"/>
          </w:tcPr>
          <w:p w14:paraId="2846F272" w14:textId="77777777" w:rsidR="003036AA" w:rsidRPr="003851A9" w:rsidRDefault="003036AA" w:rsidP="00C517EA">
            <w:pPr>
              <w:rPr>
                <w:sz w:val="20"/>
                <w:szCs w:val="20"/>
              </w:rPr>
            </w:pPr>
          </w:p>
        </w:tc>
      </w:tr>
      <w:tr w:rsidR="003036AA" w:rsidRPr="003851A9" w14:paraId="44E6A12E" w14:textId="77777777" w:rsidTr="4E2708BE">
        <w:trPr>
          <w:trHeight w:val="450"/>
          <w:jc w:val="center"/>
        </w:trPr>
        <w:tc>
          <w:tcPr>
            <w:tcW w:w="1270" w:type="dxa"/>
            <w:vAlign w:val="center"/>
          </w:tcPr>
          <w:p w14:paraId="6F95C06B" w14:textId="77777777" w:rsidR="003036AA" w:rsidRPr="003851A9" w:rsidRDefault="003036AA" w:rsidP="00C517EA">
            <w:pPr>
              <w:jc w:val="center"/>
              <w:rPr>
                <w:sz w:val="20"/>
                <w:szCs w:val="20"/>
              </w:rPr>
            </w:pPr>
          </w:p>
        </w:tc>
        <w:tc>
          <w:tcPr>
            <w:tcW w:w="1230" w:type="dxa"/>
            <w:vAlign w:val="center"/>
          </w:tcPr>
          <w:p w14:paraId="5F03C6C0" w14:textId="77777777" w:rsidR="003036AA" w:rsidRPr="003851A9" w:rsidRDefault="003036AA" w:rsidP="00C517EA">
            <w:pPr>
              <w:jc w:val="center"/>
              <w:rPr>
                <w:sz w:val="20"/>
                <w:szCs w:val="20"/>
              </w:rPr>
            </w:pPr>
          </w:p>
        </w:tc>
        <w:tc>
          <w:tcPr>
            <w:tcW w:w="6144" w:type="dxa"/>
            <w:vAlign w:val="center"/>
          </w:tcPr>
          <w:p w14:paraId="2EEC9396" w14:textId="77777777" w:rsidR="003036AA" w:rsidRPr="003851A9" w:rsidRDefault="003036AA" w:rsidP="00C517EA">
            <w:pPr>
              <w:rPr>
                <w:sz w:val="20"/>
                <w:szCs w:val="20"/>
              </w:rPr>
            </w:pPr>
          </w:p>
        </w:tc>
      </w:tr>
    </w:tbl>
    <w:p w14:paraId="5EC24AAF" w14:textId="77777777" w:rsidR="00F63D22" w:rsidRPr="003851A9" w:rsidRDefault="00F63D22" w:rsidP="003036AA"/>
    <w:p w14:paraId="550EF57E" w14:textId="77777777" w:rsidR="002E2E8A" w:rsidRPr="003851A9" w:rsidRDefault="002E2E8A" w:rsidP="003036AA"/>
    <w:p w14:paraId="39ECD650" w14:textId="77777777" w:rsidR="002E2E8A" w:rsidRPr="003851A9" w:rsidRDefault="002E2E8A" w:rsidP="003036AA"/>
    <w:p w14:paraId="4DE69859" w14:textId="77777777" w:rsidR="002E2E8A" w:rsidRPr="003851A9" w:rsidRDefault="002E2E8A" w:rsidP="003036AA"/>
    <w:p w14:paraId="226F6DA5" w14:textId="77777777" w:rsidR="002E2E8A" w:rsidRPr="003851A9" w:rsidRDefault="002E2E8A" w:rsidP="003036AA"/>
    <w:p w14:paraId="27CE0838" w14:textId="77777777" w:rsidR="002E2E8A" w:rsidRPr="003851A9" w:rsidRDefault="002E2E8A" w:rsidP="003036AA">
      <w:pPr>
        <w:sectPr w:rsidR="002E2E8A" w:rsidRPr="003851A9" w:rsidSect="00A412A6">
          <w:headerReference w:type="default" r:id="rId8"/>
          <w:footerReference w:type="default" r:id="rId9"/>
          <w:footerReference w:type="first" r:id="rId10"/>
          <w:pgSz w:w="11906" w:h="16838"/>
          <w:pgMar w:top="1270" w:right="1701" w:bottom="1417" w:left="1701" w:header="708" w:footer="708" w:gutter="0"/>
          <w:pgNumType w:start="0"/>
          <w:cols w:space="708"/>
          <w:titlePg/>
          <w:docGrid w:linePitch="360"/>
        </w:sectPr>
      </w:pPr>
    </w:p>
    <w:p w14:paraId="261E0571" w14:textId="77777777" w:rsidR="001061FB" w:rsidRPr="003851A9" w:rsidRDefault="001061FB" w:rsidP="003036AA"/>
    <w:p w14:paraId="68C38342" w14:textId="77777777" w:rsidR="001061FB" w:rsidRPr="003851A9" w:rsidRDefault="001061FB" w:rsidP="001061FB"/>
    <w:p w14:paraId="2F8F788F" w14:textId="77777777" w:rsidR="00211400" w:rsidRPr="003851A9" w:rsidRDefault="001061FB" w:rsidP="001061FB">
      <w:pPr>
        <w:rPr>
          <w:b/>
          <w:sz w:val="28"/>
          <w:szCs w:val="28"/>
        </w:rPr>
      </w:pPr>
      <w:r w:rsidRPr="003851A9">
        <w:rPr>
          <w:b/>
          <w:sz w:val="28"/>
          <w:szCs w:val="28"/>
        </w:rPr>
        <w:t>ÍNDICE</w:t>
      </w:r>
    </w:p>
    <w:p w14:paraId="2E10C9E9" w14:textId="77777777" w:rsidR="00211400" w:rsidRPr="003851A9" w:rsidRDefault="00211400" w:rsidP="001061FB"/>
    <w:p w14:paraId="551EBFD1" w14:textId="77777777" w:rsidR="003036AA" w:rsidRPr="003851A9" w:rsidRDefault="003036AA" w:rsidP="001061FB"/>
    <w:p w14:paraId="17B19C68" w14:textId="77777777" w:rsidR="003036AA" w:rsidRPr="003851A9" w:rsidRDefault="003036AA" w:rsidP="001061FB"/>
    <w:p w14:paraId="0A3A3920" w14:textId="0AA90B7B" w:rsidR="0068643F" w:rsidRDefault="00FB5C23">
      <w:pPr>
        <w:pStyle w:val="TDC1"/>
        <w:rPr>
          <w:rFonts w:asciiTheme="minorHAnsi" w:eastAsiaTheme="minorEastAsia" w:hAnsiTheme="minorHAnsi" w:cstheme="minorBidi"/>
          <w:b w:val="0"/>
          <w:bCs w:val="0"/>
          <w:iCs w:val="0"/>
          <w:smallCaps w:val="0"/>
          <w:noProof/>
          <w:kern w:val="2"/>
          <w:sz w:val="22"/>
          <w:szCs w:val="22"/>
          <w:lang w:eastAsia="es-ES" w:bidi="ar-SA"/>
          <w14:ligatures w14:val="standardContextual"/>
        </w:rPr>
      </w:pPr>
      <w:r w:rsidRPr="003851A9">
        <w:rPr>
          <w:b w:val="0"/>
          <w:bCs w:val="0"/>
          <w:iCs w:val="0"/>
          <w:smallCaps w:val="0"/>
        </w:rPr>
        <w:fldChar w:fldCharType="begin"/>
      </w:r>
      <w:r w:rsidRPr="003851A9">
        <w:rPr>
          <w:b w:val="0"/>
          <w:bCs w:val="0"/>
          <w:iCs w:val="0"/>
          <w:smallCaps w:val="0"/>
        </w:rPr>
        <w:instrText xml:space="preserve"> TOC \o "1-3" \h \z \u </w:instrText>
      </w:r>
      <w:r w:rsidRPr="003851A9">
        <w:rPr>
          <w:b w:val="0"/>
          <w:bCs w:val="0"/>
          <w:iCs w:val="0"/>
          <w:smallCaps w:val="0"/>
        </w:rPr>
        <w:fldChar w:fldCharType="separate"/>
      </w:r>
      <w:hyperlink w:anchor="_Toc159184471" w:history="1">
        <w:r w:rsidR="0068643F" w:rsidRPr="005D652D">
          <w:rPr>
            <w:rStyle w:val="Hipervnculo"/>
            <w:noProof/>
          </w:rPr>
          <w:t>1</w:t>
        </w:r>
        <w:r w:rsidR="0068643F">
          <w:rPr>
            <w:rFonts w:asciiTheme="minorHAnsi" w:eastAsiaTheme="minorEastAsia" w:hAnsiTheme="minorHAnsi" w:cstheme="minorBidi"/>
            <w:b w:val="0"/>
            <w:bCs w:val="0"/>
            <w:iCs w:val="0"/>
            <w:smallCaps w:val="0"/>
            <w:noProof/>
            <w:kern w:val="2"/>
            <w:sz w:val="22"/>
            <w:szCs w:val="22"/>
            <w:lang w:eastAsia="es-ES" w:bidi="ar-SA"/>
            <w14:ligatures w14:val="standardContextual"/>
          </w:rPr>
          <w:tab/>
        </w:r>
        <w:r w:rsidR="0068643F" w:rsidRPr="005D652D">
          <w:rPr>
            <w:rStyle w:val="Hipervnculo"/>
            <w:noProof/>
          </w:rPr>
          <w:t>Información sobre la práctica a realizar</w:t>
        </w:r>
        <w:r w:rsidR="0068643F">
          <w:rPr>
            <w:noProof/>
            <w:webHidden/>
          </w:rPr>
          <w:tab/>
        </w:r>
        <w:r w:rsidR="0068643F">
          <w:rPr>
            <w:noProof/>
            <w:webHidden/>
          </w:rPr>
          <w:fldChar w:fldCharType="begin"/>
        </w:r>
        <w:r w:rsidR="0068643F">
          <w:rPr>
            <w:noProof/>
            <w:webHidden/>
          </w:rPr>
          <w:instrText xml:space="preserve"> PAGEREF _Toc159184471 \h </w:instrText>
        </w:r>
        <w:r w:rsidR="0068643F">
          <w:rPr>
            <w:noProof/>
            <w:webHidden/>
          </w:rPr>
        </w:r>
        <w:r w:rsidR="0068643F">
          <w:rPr>
            <w:noProof/>
            <w:webHidden/>
          </w:rPr>
          <w:fldChar w:fldCharType="separate"/>
        </w:r>
        <w:r w:rsidR="0068643F">
          <w:rPr>
            <w:noProof/>
            <w:webHidden/>
          </w:rPr>
          <w:t>1</w:t>
        </w:r>
        <w:r w:rsidR="0068643F">
          <w:rPr>
            <w:noProof/>
            <w:webHidden/>
          </w:rPr>
          <w:fldChar w:fldCharType="end"/>
        </w:r>
      </w:hyperlink>
    </w:p>
    <w:p w14:paraId="76AE3A3E" w14:textId="655AEC84"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72" w:history="1">
        <w:r w:rsidRPr="005D652D">
          <w:rPr>
            <w:rStyle w:val="Hipervnculo"/>
            <w:noProof/>
          </w:rPr>
          <w:t>1.1</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Descripción de la práctica</w:t>
        </w:r>
        <w:r>
          <w:rPr>
            <w:noProof/>
            <w:webHidden/>
          </w:rPr>
          <w:tab/>
        </w:r>
        <w:r>
          <w:rPr>
            <w:noProof/>
            <w:webHidden/>
          </w:rPr>
          <w:fldChar w:fldCharType="begin"/>
        </w:r>
        <w:r>
          <w:rPr>
            <w:noProof/>
            <w:webHidden/>
          </w:rPr>
          <w:instrText xml:space="preserve"> PAGEREF _Toc159184472 \h </w:instrText>
        </w:r>
        <w:r>
          <w:rPr>
            <w:noProof/>
            <w:webHidden/>
          </w:rPr>
        </w:r>
        <w:r>
          <w:rPr>
            <w:noProof/>
            <w:webHidden/>
          </w:rPr>
          <w:fldChar w:fldCharType="separate"/>
        </w:r>
        <w:r>
          <w:rPr>
            <w:noProof/>
            <w:webHidden/>
          </w:rPr>
          <w:t>1</w:t>
        </w:r>
        <w:r>
          <w:rPr>
            <w:noProof/>
            <w:webHidden/>
          </w:rPr>
          <w:fldChar w:fldCharType="end"/>
        </w:r>
      </w:hyperlink>
    </w:p>
    <w:p w14:paraId="14FD5084" w14:textId="5820E66D"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73" w:history="1">
        <w:r w:rsidRPr="005D652D">
          <w:rPr>
            <w:rStyle w:val="Hipervnculo"/>
            <w:noProof/>
          </w:rPr>
          <w:t>1.2</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Descripción del grupo de trabajo</w:t>
        </w:r>
        <w:r>
          <w:rPr>
            <w:noProof/>
            <w:webHidden/>
          </w:rPr>
          <w:tab/>
        </w:r>
        <w:r>
          <w:rPr>
            <w:noProof/>
            <w:webHidden/>
          </w:rPr>
          <w:fldChar w:fldCharType="begin"/>
        </w:r>
        <w:r>
          <w:rPr>
            <w:noProof/>
            <w:webHidden/>
          </w:rPr>
          <w:instrText xml:space="preserve"> PAGEREF _Toc159184473 \h </w:instrText>
        </w:r>
        <w:r>
          <w:rPr>
            <w:noProof/>
            <w:webHidden/>
          </w:rPr>
        </w:r>
        <w:r>
          <w:rPr>
            <w:noProof/>
            <w:webHidden/>
          </w:rPr>
          <w:fldChar w:fldCharType="separate"/>
        </w:r>
        <w:r>
          <w:rPr>
            <w:noProof/>
            <w:webHidden/>
          </w:rPr>
          <w:t>1</w:t>
        </w:r>
        <w:r>
          <w:rPr>
            <w:noProof/>
            <w:webHidden/>
          </w:rPr>
          <w:fldChar w:fldCharType="end"/>
        </w:r>
      </w:hyperlink>
    </w:p>
    <w:p w14:paraId="55069252" w14:textId="75FADA6A"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74" w:history="1">
        <w:r w:rsidRPr="005D652D">
          <w:rPr>
            <w:rStyle w:val="Hipervnculo"/>
            <w:noProof/>
          </w:rPr>
          <w:t>1.3</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Seguimiento de la práctica</w:t>
        </w:r>
        <w:r>
          <w:rPr>
            <w:noProof/>
            <w:webHidden/>
          </w:rPr>
          <w:tab/>
        </w:r>
        <w:r>
          <w:rPr>
            <w:noProof/>
            <w:webHidden/>
          </w:rPr>
          <w:fldChar w:fldCharType="begin"/>
        </w:r>
        <w:r>
          <w:rPr>
            <w:noProof/>
            <w:webHidden/>
          </w:rPr>
          <w:instrText xml:space="preserve"> PAGEREF _Toc159184474 \h </w:instrText>
        </w:r>
        <w:r>
          <w:rPr>
            <w:noProof/>
            <w:webHidden/>
          </w:rPr>
        </w:r>
        <w:r>
          <w:rPr>
            <w:noProof/>
            <w:webHidden/>
          </w:rPr>
          <w:fldChar w:fldCharType="separate"/>
        </w:r>
        <w:r>
          <w:rPr>
            <w:noProof/>
            <w:webHidden/>
          </w:rPr>
          <w:t>1</w:t>
        </w:r>
        <w:r>
          <w:rPr>
            <w:noProof/>
            <w:webHidden/>
          </w:rPr>
          <w:fldChar w:fldCharType="end"/>
        </w:r>
      </w:hyperlink>
    </w:p>
    <w:p w14:paraId="782840BB" w14:textId="61C38509" w:rsidR="0068643F" w:rsidRDefault="0068643F">
      <w:pPr>
        <w:pStyle w:val="TDC1"/>
        <w:rPr>
          <w:rFonts w:asciiTheme="minorHAnsi" w:eastAsiaTheme="minorEastAsia" w:hAnsiTheme="minorHAnsi" w:cstheme="minorBidi"/>
          <w:b w:val="0"/>
          <w:bCs w:val="0"/>
          <w:iCs w:val="0"/>
          <w:smallCaps w:val="0"/>
          <w:noProof/>
          <w:kern w:val="2"/>
          <w:sz w:val="22"/>
          <w:szCs w:val="22"/>
          <w:lang w:eastAsia="es-ES" w:bidi="ar-SA"/>
          <w14:ligatures w14:val="standardContextual"/>
        </w:rPr>
      </w:pPr>
      <w:hyperlink w:anchor="_Toc159184475" w:history="1">
        <w:r w:rsidRPr="005D652D">
          <w:rPr>
            <w:rStyle w:val="Hipervnculo"/>
            <w:noProof/>
          </w:rPr>
          <w:t>2</w:t>
        </w:r>
        <w:r>
          <w:rPr>
            <w:rFonts w:asciiTheme="minorHAnsi" w:eastAsiaTheme="minorEastAsia" w:hAnsiTheme="minorHAnsi" w:cstheme="minorBidi"/>
            <w:b w:val="0"/>
            <w:bCs w:val="0"/>
            <w:iCs w:val="0"/>
            <w:smallCaps w:val="0"/>
            <w:noProof/>
            <w:kern w:val="2"/>
            <w:sz w:val="22"/>
            <w:szCs w:val="22"/>
            <w:lang w:eastAsia="es-ES" w:bidi="ar-SA"/>
            <w14:ligatures w14:val="standardContextual"/>
          </w:rPr>
          <w:tab/>
        </w:r>
        <w:r w:rsidRPr="005D652D">
          <w:rPr>
            <w:rStyle w:val="Hipervnculo"/>
            <w:noProof/>
          </w:rPr>
          <w:t>DOCUMENTACIÓN DE LA PRÁCTICA</w:t>
        </w:r>
        <w:r>
          <w:rPr>
            <w:noProof/>
            <w:webHidden/>
          </w:rPr>
          <w:tab/>
        </w:r>
        <w:r>
          <w:rPr>
            <w:noProof/>
            <w:webHidden/>
          </w:rPr>
          <w:fldChar w:fldCharType="begin"/>
        </w:r>
        <w:r>
          <w:rPr>
            <w:noProof/>
            <w:webHidden/>
          </w:rPr>
          <w:instrText xml:space="preserve"> PAGEREF _Toc159184475 \h </w:instrText>
        </w:r>
        <w:r>
          <w:rPr>
            <w:noProof/>
            <w:webHidden/>
          </w:rPr>
        </w:r>
        <w:r>
          <w:rPr>
            <w:noProof/>
            <w:webHidden/>
          </w:rPr>
          <w:fldChar w:fldCharType="separate"/>
        </w:r>
        <w:r>
          <w:rPr>
            <w:noProof/>
            <w:webHidden/>
          </w:rPr>
          <w:t>2</w:t>
        </w:r>
        <w:r>
          <w:rPr>
            <w:noProof/>
            <w:webHidden/>
          </w:rPr>
          <w:fldChar w:fldCharType="end"/>
        </w:r>
      </w:hyperlink>
    </w:p>
    <w:p w14:paraId="3B484A2F" w14:textId="25E75229"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76" w:history="1">
        <w:r w:rsidRPr="005D652D">
          <w:rPr>
            <w:rStyle w:val="Hipervnculo"/>
            <w:noProof/>
          </w:rPr>
          <w:t>2.1</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Descripción del proceso de control de cambios</w:t>
        </w:r>
        <w:r>
          <w:rPr>
            <w:noProof/>
            <w:webHidden/>
          </w:rPr>
          <w:tab/>
        </w:r>
        <w:r>
          <w:rPr>
            <w:noProof/>
            <w:webHidden/>
          </w:rPr>
          <w:fldChar w:fldCharType="begin"/>
        </w:r>
        <w:r>
          <w:rPr>
            <w:noProof/>
            <w:webHidden/>
          </w:rPr>
          <w:instrText xml:space="preserve"> PAGEREF _Toc159184476 \h </w:instrText>
        </w:r>
        <w:r>
          <w:rPr>
            <w:noProof/>
            <w:webHidden/>
          </w:rPr>
        </w:r>
        <w:r>
          <w:rPr>
            <w:noProof/>
            <w:webHidden/>
          </w:rPr>
          <w:fldChar w:fldCharType="separate"/>
        </w:r>
        <w:r>
          <w:rPr>
            <w:noProof/>
            <w:webHidden/>
          </w:rPr>
          <w:t>2</w:t>
        </w:r>
        <w:r>
          <w:rPr>
            <w:noProof/>
            <w:webHidden/>
          </w:rPr>
          <w:fldChar w:fldCharType="end"/>
        </w:r>
      </w:hyperlink>
    </w:p>
    <w:p w14:paraId="5F52B77A" w14:textId="01C3CBD6"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77" w:history="1">
        <w:r w:rsidRPr="005D652D">
          <w:rPr>
            <w:rStyle w:val="Hipervnculo"/>
            <w:noProof/>
          </w:rPr>
          <w:t>2.2</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Diagrama de actividades</w:t>
        </w:r>
        <w:r>
          <w:rPr>
            <w:noProof/>
            <w:webHidden/>
          </w:rPr>
          <w:tab/>
        </w:r>
        <w:r>
          <w:rPr>
            <w:noProof/>
            <w:webHidden/>
          </w:rPr>
          <w:fldChar w:fldCharType="begin"/>
        </w:r>
        <w:r>
          <w:rPr>
            <w:noProof/>
            <w:webHidden/>
          </w:rPr>
          <w:instrText xml:space="preserve"> PAGEREF _Toc159184477 \h </w:instrText>
        </w:r>
        <w:r>
          <w:rPr>
            <w:noProof/>
            <w:webHidden/>
          </w:rPr>
        </w:r>
        <w:r>
          <w:rPr>
            <w:noProof/>
            <w:webHidden/>
          </w:rPr>
          <w:fldChar w:fldCharType="separate"/>
        </w:r>
        <w:r>
          <w:rPr>
            <w:noProof/>
            <w:webHidden/>
          </w:rPr>
          <w:t>3</w:t>
        </w:r>
        <w:r>
          <w:rPr>
            <w:noProof/>
            <w:webHidden/>
          </w:rPr>
          <w:fldChar w:fldCharType="end"/>
        </w:r>
      </w:hyperlink>
    </w:p>
    <w:p w14:paraId="0355AB53" w14:textId="3F2D3B97"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78" w:history="1">
        <w:r w:rsidRPr="005D652D">
          <w:rPr>
            <w:rStyle w:val="Hipervnculo"/>
            <w:noProof/>
          </w:rPr>
          <w:t>2.3</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Definición de Actividades</w:t>
        </w:r>
        <w:r>
          <w:rPr>
            <w:noProof/>
            <w:webHidden/>
          </w:rPr>
          <w:tab/>
        </w:r>
        <w:r>
          <w:rPr>
            <w:noProof/>
            <w:webHidden/>
          </w:rPr>
          <w:fldChar w:fldCharType="begin"/>
        </w:r>
        <w:r>
          <w:rPr>
            <w:noProof/>
            <w:webHidden/>
          </w:rPr>
          <w:instrText xml:space="preserve"> PAGEREF _Toc159184478 \h </w:instrText>
        </w:r>
        <w:r>
          <w:rPr>
            <w:noProof/>
            <w:webHidden/>
          </w:rPr>
        </w:r>
        <w:r>
          <w:rPr>
            <w:noProof/>
            <w:webHidden/>
          </w:rPr>
          <w:fldChar w:fldCharType="separate"/>
        </w:r>
        <w:r>
          <w:rPr>
            <w:noProof/>
            <w:webHidden/>
          </w:rPr>
          <w:t>4</w:t>
        </w:r>
        <w:r>
          <w:rPr>
            <w:noProof/>
            <w:webHidden/>
          </w:rPr>
          <w:fldChar w:fldCharType="end"/>
        </w:r>
      </w:hyperlink>
    </w:p>
    <w:p w14:paraId="089A4721" w14:textId="213380DF"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79" w:history="1">
        <w:r w:rsidRPr="005D652D">
          <w:rPr>
            <w:rStyle w:val="Hipervnculo"/>
            <w:noProof/>
          </w:rPr>
          <w:t>2.3.1</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Identificación del problema</w:t>
        </w:r>
        <w:r>
          <w:rPr>
            <w:noProof/>
            <w:webHidden/>
          </w:rPr>
          <w:tab/>
        </w:r>
        <w:r>
          <w:rPr>
            <w:noProof/>
            <w:webHidden/>
          </w:rPr>
          <w:fldChar w:fldCharType="begin"/>
        </w:r>
        <w:r>
          <w:rPr>
            <w:noProof/>
            <w:webHidden/>
          </w:rPr>
          <w:instrText xml:space="preserve"> PAGEREF _Toc159184479 \h </w:instrText>
        </w:r>
        <w:r>
          <w:rPr>
            <w:noProof/>
            <w:webHidden/>
          </w:rPr>
        </w:r>
        <w:r>
          <w:rPr>
            <w:noProof/>
            <w:webHidden/>
          </w:rPr>
          <w:fldChar w:fldCharType="separate"/>
        </w:r>
        <w:r>
          <w:rPr>
            <w:noProof/>
            <w:webHidden/>
          </w:rPr>
          <w:t>4</w:t>
        </w:r>
        <w:r>
          <w:rPr>
            <w:noProof/>
            <w:webHidden/>
          </w:rPr>
          <w:fldChar w:fldCharType="end"/>
        </w:r>
      </w:hyperlink>
    </w:p>
    <w:p w14:paraId="21A76467" w14:textId="12B79E75"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0" w:history="1">
        <w:r w:rsidRPr="005D652D">
          <w:rPr>
            <w:rStyle w:val="Hipervnculo"/>
            <w:noProof/>
          </w:rPr>
          <w:t>2.3.2</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Generar Informe del Cambio</w:t>
        </w:r>
        <w:r>
          <w:rPr>
            <w:noProof/>
            <w:webHidden/>
          </w:rPr>
          <w:tab/>
        </w:r>
        <w:r>
          <w:rPr>
            <w:noProof/>
            <w:webHidden/>
          </w:rPr>
          <w:fldChar w:fldCharType="begin"/>
        </w:r>
        <w:r>
          <w:rPr>
            <w:noProof/>
            <w:webHidden/>
          </w:rPr>
          <w:instrText xml:space="preserve"> PAGEREF _Toc159184480 \h </w:instrText>
        </w:r>
        <w:r>
          <w:rPr>
            <w:noProof/>
            <w:webHidden/>
          </w:rPr>
        </w:r>
        <w:r>
          <w:rPr>
            <w:noProof/>
            <w:webHidden/>
          </w:rPr>
          <w:fldChar w:fldCharType="separate"/>
        </w:r>
        <w:r>
          <w:rPr>
            <w:noProof/>
            <w:webHidden/>
          </w:rPr>
          <w:t>5</w:t>
        </w:r>
        <w:r>
          <w:rPr>
            <w:noProof/>
            <w:webHidden/>
          </w:rPr>
          <w:fldChar w:fldCharType="end"/>
        </w:r>
      </w:hyperlink>
    </w:p>
    <w:p w14:paraId="2DC38BBA" w14:textId="4FD66F1A"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1" w:history="1">
        <w:r w:rsidRPr="005D652D">
          <w:rPr>
            <w:rStyle w:val="Hipervnculo"/>
            <w:noProof/>
          </w:rPr>
          <w:t>2.3.3</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Aprobación del cambio</w:t>
        </w:r>
        <w:r>
          <w:rPr>
            <w:noProof/>
            <w:webHidden/>
          </w:rPr>
          <w:tab/>
        </w:r>
        <w:r>
          <w:rPr>
            <w:noProof/>
            <w:webHidden/>
          </w:rPr>
          <w:fldChar w:fldCharType="begin"/>
        </w:r>
        <w:r>
          <w:rPr>
            <w:noProof/>
            <w:webHidden/>
          </w:rPr>
          <w:instrText xml:space="preserve"> PAGEREF _Toc159184481 \h </w:instrText>
        </w:r>
        <w:r>
          <w:rPr>
            <w:noProof/>
            <w:webHidden/>
          </w:rPr>
        </w:r>
        <w:r>
          <w:rPr>
            <w:noProof/>
            <w:webHidden/>
          </w:rPr>
          <w:fldChar w:fldCharType="separate"/>
        </w:r>
        <w:r>
          <w:rPr>
            <w:noProof/>
            <w:webHidden/>
          </w:rPr>
          <w:t>5</w:t>
        </w:r>
        <w:r>
          <w:rPr>
            <w:noProof/>
            <w:webHidden/>
          </w:rPr>
          <w:fldChar w:fldCharType="end"/>
        </w:r>
      </w:hyperlink>
    </w:p>
    <w:p w14:paraId="41D41CE9" w14:textId="14EC51D9"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2" w:history="1">
        <w:r w:rsidRPr="005D652D">
          <w:rPr>
            <w:rStyle w:val="Hipervnculo"/>
            <w:noProof/>
          </w:rPr>
          <w:t>2.3.4</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Generar ECO</w:t>
        </w:r>
        <w:r>
          <w:rPr>
            <w:noProof/>
            <w:webHidden/>
          </w:rPr>
          <w:tab/>
        </w:r>
        <w:r>
          <w:rPr>
            <w:noProof/>
            <w:webHidden/>
          </w:rPr>
          <w:fldChar w:fldCharType="begin"/>
        </w:r>
        <w:r>
          <w:rPr>
            <w:noProof/>
            <w:webHidden/>
          </w:rPr>
          <w:instrText xml:space="preserve"> PAGEREF _Toc159184482 \h </w:instrText>
        </w:r>
        <w:r>
          <w:rPr>
            <w:noProof/>
            <w:webHidden/>
          </w:rPr>
        </w:r>
        <w:r>
          <w:rPr>
            <w:noProof/>
            <w:webHidden/>
          </w:rPr>
          <w:fldChar w:fldCharType="separate"/>
        </w:r>
        <w:r>
          <w:rPr>
            <w:noProof/>
            <w:webHidden/>
          </w:rPr>
          <w:t>5</w:t>
        </w:r>
        <w:r>
          <w:rPr>
            <w:noProof/>
            <w:webHidden/>
          </w:rPr>
          <w:fldChar w:fldCharType="end"/>
        </w:r>
      </w:hyperlink>
    </w:p>
    <w:p w14:paraId="0165F548" w14:textId="43AFED26"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3" w:history="1">
        <w:r w:rsidRPr="005D652D">
          <w:rPr>
            <w:rStyle w:val="Hipervnculo"/>
            <w:noProof/>
          </w:rPr>
          <w:t>2.3.5</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Realización del Cambio</w:t>
        </w:r>
        <w:r>
          <w:rPr>
            <w:noProof/>
            <w:webHidden/>
          </w:rPr>
          <w:tab/>
        </w:r>
        <w:r>
          <w:rPr>
            <w:noProof/>
            <w:webHidden/>
          </w:rPr>
          <w:fldChar w:fldCharType="begin"/>
        </w:r>
        <w:r>
          <w:rPr>
            <w:noProof/>
            <w:webHidden/>
          </w:rPr>
          <w:instrText xml:space="preserve"> PAGEREF _Toc159184483 \h </w:instrText>
        </w:r>
        <w:r>
          <w:rPr>
            <w:noProof/>
            <w:webHidden/>
          </w:rPr>
        </w:r>
        <w:r>
          <w:rPr>
            <w:noProof/>
            <w:webHidden/>
          </w:rPr>
          <w:fldChar w:fldCharType="separate"/>
        </w:r>
        <w:r>
          <w:rPr>
            <w:noProof/>
            <w:webHidden/>
          </w:rPr>
          <w:t>6</w:t>
        </w:r>
        <w:r>
          <w:rPr>
            <w:noProof/>
            <w:webHidden/>
          </w:rPr>
          <w:fldChar w:fldCharType="end"/>
        </w:r>
      </w:hyperlink>
    </w:p>
    <w:p w14:paraId="3F7F8E71" w14:textId="2CC8798D"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4" w:history="1">
        <w:r w:rsidRPr="005D652D">
          <w:rPr>
            <w:rStyle w:val="Hipervnculo"/>
            <w:noProof/>
          </w:rPr>
          <w:t>2.3.6</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Nueva Línea Base</w:t>
        </w:r>
        <w:r>
          <w:rPr>
            <w:noProof/>
            <w:webHidden/>
          </w:rPr>
          <w:tab/>
        </w:r>
        <w:r>
          <w:rPr>
            <w:noProof/>
            <w:webHidden/>
          </w:rPr>
          <w:fldChar w:fldCharType="begin"/>
        </w:r>
        <w:r>
          <w:rPr>
            <w:noProof/>
            <w:webHidden/>
          </w:rPr>
          <w:instrText xml:space="preserve"> PAGEREF _Toc159184484 \h </w:instrText>
        </w:r>
        <w:r>
          <w:rPr>
            <w:noProof/>
            <w:webHidden/>
          </w:rPr>
        </w:r>
        <w:r>
          <w:rPr>
            <w:noProof/>
            <w:webHidden/>
          </w:rPr>
          <w:fldChar w:fldCharType="separate"/>
        </w:r>
        <w:r>
          <w:rPr>
            <w:noProof/>
            <w:webHidden/>
          </w:rPr>
          <w:t>6</w:t>
        </w:r>
        <w:r>
          <w:rPr>
            <w:noProof/>
            <w:webHidden/>
          </w:rPr>
          <w:fldChar w:fldCharType="end"/>
        </w:r>
      </w:hyperlink>
    </w:p>
    <w:p w14:paraId="1B88633D" w14:textId="3299EB00"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5" w:history="1">
        <w:r w:rsidRPr="005D652D">
          <w:rPr>
            <w:rStyle w:val="Hipervnculo"/>
            <w:noProof/>
          </w:rPr>
          <w:t>2.3.7</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Notificar realización del cambio a los stakeholders</w:t>
        </w:r>
        <w:r>
          <w:rPr>
            <w:noProof/>
            <w:webHidden/>
          </w:rPr>
          <w:tab/>
        </w:r>
        <w:r>
          <w:rPr>
            <w:noProof/>
            <w:webHidden/>
          </w:rPr>
          <w:fldChar w:fldCharType="begin"/>
        </w:r>
        <w:r>
          <w:rPr>
            <w:noProof/>
            <w:webHidden/>
          </w:rPr>
          <w:instrText xml:space="preserve"> PAGEREF _Toc159184485 \h </w:instrText>
        </w:r>
        <w:r>
          <w:rPr>
            <w:noProof/>
            <w:webHidden/>
          </w:rPr>
        </w:r>
        <w:r>
          <w:rPr>
            <w:noProof/>
            <w:webHidden/>
          </w:rPr>
          <w:fldChar w:fldCharType="separate"/>
        </w:r>
        <w:r>
          <w:rPr>
            <w:noProof/>
            <w:webHidden/>
          </w:rPr>
          <w:t>7</w:t>
        </w:r>
        <w:r>
          <w:rPr>
            <w:noProof/>
            <w:webHidden/>
          </w:rPr>
          <w:fldChar w:fldCharType="end"/>
        </w:r>
      </w:hyperlink>
    </w:p>
    <w:p w14:paraId="5A53E676" w14:textId="1ABE174D"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6" w:history="1">
        <w:r w:rsidRPr="005D652D">
          <w:rPr>
            <w:rStyle w:val="Hipervnculo"/>
            <w:noProof/>
          </w:rPr>
          <w:t>2.3.8</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Notificar rechazo</w:t>
        </w:r>
        <w:r>
          <w:rPr>
            <w:noProof/>
            <w:webHidden/>
          </w:rPr>
          <w:tab/>
        </w:r>
        <w:r>
          <w:rPr>
            <w:noProof/>
            <w:webHidden/>
          </w:rPr>
          <w:fldChar w:fldCharType="begin"/>
        </w:r>
        <w:r>
          <w:rPr>
            <w:noProof/>
            <w:webHidden/>
          </w:rPr>
          <w:instrText xml:space="preserve"> PAGEREF _Toc159184486 \h </w:instrText>
        </w:r>
        <w:r>
          <w:rPr>
            <w:noProof/>
            <w:webHidden/>
          </w:rPr>
        </w:r>
        <w:r>
          <w:rPr>
            <w:noProof/>
            <w:webHidden/>
          </w:rPr>
          <w:fldChar w:fldCharType="separate"/>
        </w:r>
        <w:r>
          <w:rPr>
            <w:noProof/>
            <w:webHidden/>
          </w:rPr>
          <w:t>7</w:t>
        </w:r>
        <w:r>
          <w:rPr>
            <w:noProof/>
            <w:webHidden/>
          </w:rPr>
          <w:fldChar w:fldCharType="end"/>
        </w:r>
      </w:hyperlink>
    </w:p>
    <w:p w14:paraId="5FBD2BC2" w14:textId="667C4A3E"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87" w:history="1">
        <w:r w:rsidRPr="005D652D">
          <w:rPr>
            <w:rStyle w:val="Hipervnculo"/>
            <w:noProof/>
          </w:rPr>
          <w:t>2.4</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Plantillas del proceso</w:t>
        </w:r>
        <w:r>
          <w:rPr>
            <w:noProof/>
            <w:webHidden/>
          </w:rPr>
          <w:tab/>
        </w:r>
        <w:r>
          <w:rPr>
            <w:noProof/>
            <w:webHidden/>
          </w:rPr>
          <w:fldChar w:fldCharType="begin"/>
        </w:r>
        <w:r>
          <w:rPr>
            <w:noProof/>
            <w:webHidden/>
          </w:rPr>
          <w:instrText xml:space="preserve"> PAGEREF _Toc159184487 \h </w:instrText>
        </w:r>
        <w:r>
          <w:rPr>
            <w:noProof/>
            <w:webHidden/>
          </w:rPr>
        </w:r>
        <w:r>
          <w:rPr>
            <w:noProof/>
            <w:webHidden/>
          </w:rPr>
          <w:fldChar w:fldCharType="separate"/>
        </w:r>
        <w:r>
          <w:rPr>
            <w:noProof/>
            <w:webHidden/>
          </w:rPr>
          <w:t>8</w:t>
        </w:r>
        <w:r>
          <w:rPr>
            <w:noProof/>
            <w:webHidden/>
          </w:rPr>
          <w:fldChar w:fldCharType="end"/>
        </w:r>
      </w:hyperlink>
    </w:p>
    <w:p w14:paraId="7744AB15" w14:textId="59C0943F"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8" w:history="1">
        <w:r w:rsidRPr="005D652D">
          <w:rPr>
            <w:rStyle w:val="Hipervnculo"/>
            <w:noProof/>
          </w:rPr>
          <w:t>2.4.1</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“Identificación del problema”.</w:t>
        </w:r>
        <w:r>
          <w:rPr>
            <w:noProof/>
            <w:webHidden/>
          </w:rPr>
          <w:tab/>
        </w:r>
        <w:r>
          <w:rPr>
            <w:noProof/>
            <w:webHidden/>
          </w:rPr>
          <w:fldChar w:fldCharType="begin"/>
        </w:r>
        <w:r>
          <w:rPr>
            <w:noProof/>
            <w:webHidden/>
          </w:rPr>
          <w:instrText xml:space="preserve"> PAGEREF _Toc159184488 \h </w:instrText>
        </w:r>
        <w:r>
          <w:rPr>
            <w:noProof/>
            <w:webHidden/>
          </w:rPr>
        </w:r>
        <w:r>
          <w:rPr>
            <w:noProof/>
            <w:webHidden/>
          </w:rPr>
          <w:fldChar w:fldCharType="separate"/>
        </w:r>
        <w:r>
          <w:rPr>
            <w:noProof/>
            <w:webHidden/>
          </w:rPr>
          <w:t>8</w:t>
        </w:r>
        <w:r>
          <w:rPr>
            <w:noProof/>
            <w:webHidden/>
          </w:rPr>
          <w:fldChar w:fldCharType="end"/>
        </w:r>
      </w:hyperlink>
    </w:p>
    <w:p w14:paraId="20643D44" w14:textId="10B19E98"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89" w:history="1">
        <w:r w:rsidRPr="005D652D">
          <w:rPr>
            <w:rStyle w:val="Hipervnculo"/>
            <w:noProof/>
          </w:rPr>
          <w:t>2.4.2</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de “Informe del Cambio”.</w:t>
        </w:r>
        <w:r>
          <w:rPr>
            <w:noProof/>
            <w:webHidden/>
          </w:rPr>
          <w:tab/>
        </w:r>
        <w:r>
          <w:rPr>
            <w:noProof/>
            <w:webHidden/>
          </w:rPr>
          <w:fldChar w:fldCharType="begin"/>
        </w:r>
        <w:r>
          <w:rPr>
            <w:noProof/>
            <w:webHidden/>
          </w:rPr>
          <w:instrText xml:space="preserve"> PAGEREF _Toc159184489 \h </w:instrText>
        </w:r>
        <w:r>
          <w:rPr>
            <w:noProof/>
            <w:webHidden/>
          </w:rPr>
        </w:r>
        <w:r>
          <w:rPr>
            <w:noProof/>
            <w:webHidden/>
          </w:rPr>
          <w:fldChar w:fldCharType="separate"/>
        </w:r>
        <w:r>
          <w:rPr>
            <w:noProof/>
            <w:webHidden/>
          </w:rPr>
          <w:t>9</w:t>
        </w:r>
        <w:r>
          <w:rPr>
            <w:noProof/>
            <w:webHidden/>
          </w:rPr>
          <w:fldChar w:fldCharType="end"/>
        </w:r>
      </w:hyperlink>
    </w:p>
    <w:p w14:paraId="408F1E43" w14:textId="00AE6BF3"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90" w:history="1">
        <w:r w:rsidRPr="005D652D">
          <w:rPr>
            <w:rStyle w:val="Hipervnculo"/>
            <w:noProof/>
          </w:rPr>
          <w:t>2.4.3</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de “Aprobación del cambio”</w:t>
        </w:r>
        <w:r>
          <w:rPr>
            <w:noProof/>
            <w:webHidden/>
          </w:rPr>
          <w:tab/>
        </w:r>
        <w:r>
          <w:rPr>
            <w:noProof/>
            <w:webHidden/>
          </w:rPr>
          <w:fldChar w:fldCharType="begin"/>
        </w:r>
        <w:r>
          <w:rPr>
            <w:noProof/>
            <w:webHidden/>
          </w:rPr>
          <w:instrText xml:space="preserve"> PAGEREF _Toc159184490 \h </w:instrText>
        </w:r>
        <w:r>
          <w:rPr>
            <w:noProof/>
            <w:webHidden/>
          </w:rPr>
        </w:r>
        <w:r>
          <w:rPr>
            <w:noProof/>
            <w:webHidden/>
          </w:rPr>
          <w:fldChar w:fldCharType="separate"/>
        </w:r>
        <w:r>
          <w:rPr>
            <w:noProof/>
            <w:webHidden/>
          </w:rPr>
          <w:t>10</w:t>
        </w:r>
        <w:r>
          <w:rPr>
            <w:noProof/>
            <w:webHidden/>
          </w:rPr>
          <w:fldChar w:fldCharType="end"/>
        </w:r>
      </w:hyperlink>
    </w:p>
    <w:p w14:paraId="4D88D1E5" w14:textId="45389A61"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91" w:history="1">
        <w:r w:rsidRPr="005D652D">
          <w:rPr>
            <w:rStyle w:val="Hipervnculo"/>
            <w:noProof/>
          </w:rPr>
          <w:t>2.4.4</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de ECO</w:t>
        </w:r>
        <w:r>
          <w:rPr>
            <w:noProof/>
            <w:webHidden/>
          </w:rPr>
          <w:tab/>
        </w:r>
        <w:r>
          <w:rPr>
            <w:noProof/>
            <w:webHidden/>
          </w:rPr>
          <w:fldChar w:fldCharType="begin"/>
        </w:r>
        <w:r>
          <w:rPr>
            <w:noProof/>
            <w:webHidden/>
          </w:rPr>
          <w:instrText xml:space="preserve"> PAGEREF _Toc159184491 \h </w:instrText>
        </w:r>
        <w:r>
          <w:rPr>
            <w:noProof/>
            <w:webHidden/>
          </w:rPr>
        </w:r>
        <w:r>
          <w:rPr>
            <w:noProof/>
            <w:webHidden/>
          </w:rPr>
          <w:fldChar w:fldCharType="separate"/>
        </w:r>
        <w:r>
          <w:rPr>
            <w:noProof/>
            <w:webHidden/>
          </w:rPr>
          <w:t>11</w:t>
        </w:r>
        <w:r>
          <w:rPr>
            <w:noProof/>
            <w:webHidden/>
          </w:rPr>
          <w:fldChar w:fldCharType="end"/>
        </w:r>
      </w:hyperlink>
    </w:p>
    <w:p w14:paraId="14E92B11" w14:textId="5F8E6DD1"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92" w:history="1">
        <w:r w:rsidRPr="005D652D">
          <w:rPr>
            <w:rStyle w:val="Hipervnculo"/>
            <w:noProof/>
          </w:rPr>
          <w:t>2.4.5</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de “Realización del Cambio”.</w:t>
        </w:r>
        <w:r>
          <w:rPr>
            <w:noProof/>
            <w:webHidden/>
          </w:rPr>
          <w:tab/>
        </w:r>
        <w:r>
          <w:rPr>
            <w:noProof/>
            <w:webHidden/>
          </w:rPr>
          <w:fldChar w:fldCharType="begin"/>
        </w:r>
        <w:r>
          <w:rPr>
            <w:noProof/>
            <w:webHidden/>
          </w:rPr>
          <w:instrText xml:space="preserve"> PAGEREF _Toc159184492 \h </w:instrText>
        </w:r>
        <w:r>
          <w:rPr>
            <w:noProof/>
            <w:webHidden/>
          </w:rPr>
        </w:r>
        <w:r>
          <w:rPr>
            <w:noProof/>
            <w:webHidden/>
          </w:rPr>
          <w:fldChar w:fldCharType="separate"/>
        </w:r>
        <w:r>
          <w:rPr>
            <w:noProof/>
            <w:webHidden/>
          </w:rPr>
          <w:t>12</w:t>
        </w:r>
        <w:r>
          <w:rPr>
            <w:noProof/>
            <w:webHidden/>
          </w:rPr>
          <w:fldChar w:fldCharType="end"/>
        </w:r>
      </w:hyperlink>
    </w:p>
    <w:p w14:paraId="5025DBBB" w14:textId="07366B0E"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93" w:history="1">
        <w:r w:rsidRPr="005D652D">
          <w:rPr>
            <w:rStyle w:val="Hipervnculo"/>
            <w:noProof/>
          </w:rPr>
          <w:t>2.4.6</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de “Nueva línea base”</w:t>
        </w:r>
        <w:r>
          <w:rPr>
            <w:noProof/>
            <w:webHidden/>
          </w:rPr>
          <w:tab/>
        </w:r>
        <w:r>
          <w:rPr>
            <w:noProof/>
            <w:webHidden/>
          </w:rPr>
          <w:fldChar w:fldCharType="begin"/>
        </w:r>
        <w:r>
          <w:rPr>
            <w:noProof/>
            <w:webHidden/>
          </w:rPr>
          <w:instrText xml:space="preserve"> PAGEREF _Toc159184493 \h </w:instrText>
        </w:r>
        <w:r>
          <w:rPr>
            <w:noProof/>
            <w:webHidden/>
          </w:rPr>
        </w:r>
        <w:r>
          <w:rPr>
            <w:noProof/>
            <w:webHidden/>
          </w:rPr>
          <w:fldChar w:fldCharType="separate"/>
        </w:r>
        <w:r>
          <w:rPr>
            <w:noProof/>
            <w:webHidden/>
          </w:rPr>
          <w:t>13</w:t>
        </w:r>
        <w:r>
          <w:rPr>
            <w:noProof/>
            <w:webHidden/>
          </w:rPr>
          <w:fldChar w:fldCharType="end"/>
        </w:r>
      </w:hyperlink>
    </w:p>
    <w:p w14:paraId="576B6362" w14:textId="70B3682C"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94" w:history="1">
        <w:r w:rsidRPr="005D652D">
          <w:rPr>
            <w:rStyle w:val="Hipervnculo"/>
            <w:noProof/>
          </w:rPr>
          <w:t>2.4.7</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de “Notificación de cambio realizado”</w:t>
        </w:r>
        <w:r>
          <w:rPr>
            <w:noProof/>
            <w:webHidden/>
          </w:rPr>
          <w:tab/>
        </w:r>
        <w:r>
          <w:rPr>
            <w:noProof/>
            <w:webHidden/>
          </w:rPr>
          <w:fldChar w:fldCharType="begin"/>
        </w:r>
        <w:r>
          <w:rPr>
            <w:noProof/>
            <w:webHidden/>
          </w:rPr>
          <w:instrText xml:space="preserve"> PAGEREF _Toc159184494 \h </w:instrText>
        </w:r>
        <w:r>
          <w:rPr>
            <w:noProof/>
            <w:webHidden/>
          </w:rPr>
        </w:r>
        <w:r>
          <w:rPr>
            <w:noProof/>
            <w:webHidden/>
          </w:rPr>
          <w:fldChar w:fldCharType="separate"/>
        </w:r>
        <w:r>
          <w:rPr>
            <w:noProof/>
            <w:webHidden/>
          </w:rPr>
          <w:t>14</w:t>
        </w:r>
        <w:r>
          <w:rPr>
            <w:noProof/>
            <w:webHidden/>
          </w:rPr>
          <w:fldChar w:fldCharType="end"/>
        </w:r>
      </w:hyperlink>
    </w:p>
    <w:p w14:paraId="4DD08742" w14:textId="1259B18F" w:rsidR="0068643F" w:rsidRDefault="0068643F">
      <w:pPr>
        <w:pStyle w:val="TDC3"/>
        <w:tabs>
          <w:tab w:val="left" w:pos="1440"/>
          <w:tab w:val="right" w:leader="dot" w:pos="8494"/>
        </w:tabs>
        <w:rPr>
          <w:rFonts w:asciiTheme="minorHAnsi" w:eastAsiaTheme="minorEastAsia" w:hAnsiTheme="minorHAnsi" w:cstheme="minorBidi"/>
          <w:b w:val="0"/>
          <w:smallCaps w:val="0"/>
          <w:noProof/>
          <w:kern w:val="2"/>
          <w:sz w:val="22"/>
          <w:szCs w:val="22"/>
          <w:lang w:eastAsia="es-ES" w:bidi="ar-SA"/>
          <w14:ligatures w14:val="standardContextual"/>
        </w:rPr>
      </w:pPr>
      <w:hyperlink w:anchor="_Toc159184495" w:history="1">
        <w:r w:rsidRPr="005D652D">
          <w:rPr>
            <w:rStyle w:val="Hipervnculo"/>
            <w:noProof/>
          </w:rPr>
          <w:t>2.4.8</w:t>
        </w:r>
        <w:r>
          <w:rPr>
            <w:rFonts w:asciiTheme="minorHAnsi" w:eastAsiaTheme="minorEastAsia" w:hAnsiTheme="minorHAnsi" w:cstheme="minorBidi"/>
            <w:b w:val="0"/>
            <w:smallCaps w:val="0"/>
            <w:noProof/>
            <w:kern w:val="2"/>
            <w:sz w:val="22"/>
            <w:szCs w:val="22"/>
            <w:lang w:eastAsia="es-ES" w:bidi="ar-SA"/>
            <w14:ligatures w14:val="standardContextual"/>
          </w:rPr>
          <w:tab/>
        </w:r>
        <w:r w:rsidRPr="005D652D">
          <w:rPr>
            <w:rStyle w:val="Hipervnculo"/>
            <w:noProof/>
          </w:rPr>
          <w:t>Plantilla de “Notificar rechazo”</w:t>
        </w:r>
        <w:r>
          <w:rPr>
            <w:noProof/>
            <w:webHidden/>
          </w:rPr>
          <w:tab/>
        </w:r>
        <w:r>
          <w:rPr>
            <w:noProof/>
            <w:webHidden/>
          </w:rPr>
          <w:fldChar w:fldCharType="begin"/>
        </w:r>
        <w:r>
          <w:rPr>
            <w:noProof/>
            <w:webHidden/>
          </w:rPr>
          <w:instrText xml:space="preserve"> PAGEREF _Toc159184495 \h </w:instrText>
        </w:r>
        <w:r>
          <w:rPr>
            <w:noProof/>
            <w:webHidden/>
          </w:rPr>
        </w:r>
        <w:r>
          <w:rPr>
            <w:noProof/>
            <w:webHidden/>
          </w:rPr>
          <w:fldChar w:fldCharType="separate"/>
        </w:r>
        <w:r>
          <w:rPr>
            <w:noProof/>
            <w:webHidden/>
          </w:rPr>
          <w:t>15</w:t>
        </w:r>
        <w:r>
          <w:rPr>
            <w:noProof/>
            <w:webHidden/>
          </w:rPr>
          <w:fldChar w:fldCharType="end"/>
        </w:r>
      </w:hyperlink>
    </w:p>
    <w:p w14:paraId="53E1D4F4" w14:textId="0ABB3011" w:rsidR="0068643F" w:rsidRDefault="0068643F">
      <w:pPr>
        <w:pStyle w:val="TDC1"/>
        <w:rPr>
          <w:rFonts w:asciiTheme="minorHAnsi" w:eastAsiaTheme="minorEastAsia" w:hAnsiTheme="minorHAnsi" w:cstheme="minorBidi"/>
          <w:b w:val="0"/>
          <w:bCs w:val="0"/>
          <w:iCs w:val="0"/>
          <w:smallCaps w:val="0"/>
          <w:noProof/>
          <w:kern w:val="2"/>
          <w:sz w:val="22"/>
          <w:szCs w:val="22"/>
          <w:lang w:eastAsia="es-ES" w:bidi="ar-SA"/>
          <w14:ligatures w14:val="standardContextual"/>
        </w:rPr>
      </w:pPr>
      <w:hyperlink w:anchor="_Toc159184496" w:history="1">
        <w:r w:rsidRPr="005D652D">
          <w:rPr>
            <w:rStyle w:val="Hipervnculo"/>
            <w:noProof/>
          </w:rPr>
          <w:t>3</w:t>
        </w:r>
        <w:r>
          <w:rPr>
            <w:rFonts w:asciiTheme="minorHAnsi" w:eastAsiaTheme="minorEastAsia" w:hAnsiTheme="minorHAnsi" w:cstheme="minorBidi"/>
            <w:b w:val="0"/>
            <w:bCs w:val="0"/>
            <w:iCs w:val="0"/>
            <w:smallCaps w:val="0"/>
            <w:noProof/>
            <w:kern w:val="2"/>
            <w:sz w:val="22"/>
            <w:szCs w:val="22"/>
            <w:lang w:eastAsia="es-ES" w:bidi="ar-SA"/>
            <w14:ligatures w14:val="standardContextual"/>
          </w:rPr>
          <w:tab/>
        </w:r>
        <w:r w:rsidRPr="005D652D">
          <w:rPr>
            <w:rStyle w:val="Hipervnculo"/>
            <w:noProof/>
          </w:rPr>
          <w:t>ANEXOS</w:t>
        </w:r>
        <w:r>
          <w:rPr>
            <w:noProof/>
            <w:webHidden/>
          </w:rPr>
          <w:tab/>
        </w:r>
        <w:r>
          <w:rPr>
            <w:noProof/>
            <w:webHidden/>
          </w:rPr>
          <w:fldChar w:fldCharType="begin"/>
        </w:r>
        <w:r>
          <w:rPr>
            <w:noProof/>
            <w:webHidden/>
          </w:rPr>
          <w:instrText xml:space="preserve"> PAGEREF _Toc159184496 \h </w:instrText>
        </w:r>
        <w:r>
          <w:rPr>
            <w:noProof/>
            <w:webHidden/>
          </w:rPr>
        </w:r>
        <w:r>
          <w:rPr>
            <w:noProof/>
            <w:webHidden/>
          </w:rPr>
          <w:fldChar w:fldCharType="separate"/>
        </w:r>
        <w:r>
          <w:rPr>
            <w:noProof/>
            <w:webHidden/>
          </w:rPr>
          <w:t>16</w:t>
        </w:r>
        <w:r>
          <w:rPr>
            <w:noProof/>
            <w:webHidden/>
          </w:rPr>
          <w:fldChar w:fldCharType="end"/>
        </w:r>
      </w:hyperlink>
    </w:p>
    <w:p w14:paraId="19B376A6" w14:textId="49C69DEB"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97" w:history="1">
        <w:r w:rsidRPr="005D652D">
          <w:rPr>
            <w:rStyle w:val="Hipervnculo"/>
            <w:noProof/>
          </w:rPr>
          <w:t>3.1</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Anexo 1.- Cambios propuestos por cada miembro del grupo</w:t>
        </w:r>
        <w:r>
          <w:rPr>
            <w:noProof/>
            <w:webHidden/>
          </w:rPr>
          <w:tab/>
        </w:r>
        <w:r>
          <w:rPr>
            <w:noProof/>
            <w:webHidden/>
          </w:rPr>
          <w:fldChar w:fldCharType="begin"/>
        </w:r>
        <w:r>
          <w:rPr>
            <w:noProof/>
            <w:webHidden/>
          </w:rPr>
          <w:instrText xml:space="preserve"> PAGEREF _Toc159184497 \h </w:instrText>
        </w:r>
        <w:r>
          <w:rPr>
            <w:noProof/>
            <w:webHidden/>
          </w:rPr>
        </w:r>
        <w:r>
          <w:rPr>
            <w:noProof/>
            <w:webHidden/>
          </w:rPr>
          <w:fldChar w:fldCharType="separate"/>
        </w:r>
        <w:r>
          <w:rPr>
            <w:noProof/>
            <w:webHidden/>
          </w:rPr>
          <w:t>16</w:t>
        </w:r>
        <w:r>
          <w:rPr>
            <w:noProof/>
            <w:webHidden/>
          </w:rPr>
          <w:fldChar w:fldCharType="end"/>
        </w:r>
      </w:hyperlink>
    </w:p>
    <w:p w14:paraId="14DB8843" w14:textId="3A992DD5"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98" w:history="1">
        <w:r w:rsidRPr="005D652D">
          <w:rPr>
            <w:rStyle w:val="Hipervnculo"/>
            <w:noProof/>
          </w:rPr>
          <w:t>3.2</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Anexo 2.- Bibliografía y material utilizado</w:t>
        </w:r>
        <w:r>
          <w:rPr>
            <w:noProof/>
            <w:webHidden/>
          </w:rPr>
          <w:tab/>
        </w:r>
        <w:r>
          <w:rPr>
            <w:noProof/>
            <w:webHidden/>
          </w:rPr>
          <w:fldChar w:fldCharType="begin"/>
        </w:r>
        <w:r>
          <w:rPr>
            <w:noProof/>
            <w:webHidden/>
          </w:rPr>
          <w:instrText xml:space="preserve"> PAGEREF _Toc159184498 \h </w:instrText>
        </w:r>
        <w:r>
          <w:rPr>
            <w:noProof/>
            <w:webHidden/>
          </w:rPr>
        </w:r>
        <w:r>
          <w:rPr>
            <w:noProof/>
            <w:webHidden/>
          </w:rPr>
          <w:fldChar w:fldCharType="separate"/>
        </w:r>
        <w:r>
          <w:rPr>
            <w:noProof/>
            <w:webHidden/>
          </w:rPr>
          <w:t>17</w:t>
        </w:r>
        <w:r>
          <w:rPr>
            <w:noProof/>
            <w:webHidden/>
          </w:rPr>
          <w:fldChar w:fldCharType="end"/>
        </w:r>
      </w:hyperlink>
    </w:p>
    <w:p w14:paraId="45073088" w14:textId="6B31329C" w:rsidR="0068643F" w:rsidRDefault="0068643F">
      <w:pPr>
        <w:pStyle w:val="TDC2"/>
        <w:rPr>
          <w:rFonts w:asciiTheme="minorHAnsi" w:eastAsiaTheme="minorEastAsia" w:hAnsiTheme="minorHAnsi" w:cstheme="minorBidi"/>
          <w:b w:val="0"/>
          <w:bCs w:val="0"/>
          <w:smallCaps w:val="0"/>
          <w:noProof/>
          <w:kern w:val="2"/>
          <w:sz w:val="22"/>
          <w:szCs w:val="22"/>
          <w:lang w:eastAsia="es-ES" w:bidi="ar-SA"/>
          <w14:ligatures w14:val="standardContextual"/>
        </w:rPr>
      </w:pPr>
      <w:hyperlink w:anchor="_Toc159184499" w:history="1">
        <w:r w:rsidRPr="005D652D">
          <w:rPr>
            <w:rStyle w:val="Hipervnculo"/>
            <w:noProof/>
          </w:rPr>
          <w:t>3.3</w:t>
        </w:r>
        <w:r>
          <w:rPr>
            <w:rFonts w:asciiTheme="minorHAnsi" w:eastAsiaTheme="minorEastAsia" w:hAnsiTheme="minorHAnsi" w:cstheme="minorBidi"/>
            <w:b w:val="0"/>
            <w:bCs w:val="0"/>
            <w:smallCaps w:val="0"/>
            <w:noProof/>
            <w:kern w:val="2"/>
            <w:sz w:val="22"/>
            <w:szCs w:val="22"/>
            <w:lang w:eastAsia="es-ES" w:bidi="ar-SA"/>
            <w14:ligatures w14:val="standardContextual"/>
          </w:rPr>
          <w:tab/>
        </w:r>
        <w:r w:rsidRPr="005D652D">
          <w:rPr>
            <w:rStyle w:val="Hipervnculo"/>
            <w:noProof/>
          </w:rPr>
          <w:t>Anexo 3.- Recopilatorio de documentos asociados a éste</w:t>
        </w:r>
        <w:r>
          <w:rPr>
            <w:noProof/>
            <w:webHidden/>
          </w:rPr>
          <w:tab/>
        </w:r>
        <w:r>
          <w:rPr>
            <w:noProof/>
            <w:webHidden/>
          </w:rPr>
          <w:fldChar w:fldCharType="begin"/>
        </w:r>
        <w:r>
          <w:rPr>
            <w:noProof/>
            <w:webHidden/>
          </w:rPr>
          <w:instrText xml:space="preserve"> PAGEREF _Toc159184499 \h </w:instrText>
        </w:r>
        <w:r>
          <w:rPr>
            <w:noProof/>
            <w:webHidden/>
          </w:rPr>
        </w:r>
        <w:r>
          <w:rPr>
            <w:noProof/>
            <w:webHidden/>
          </w:rPr>
          <w:fldChar w:fldCharType="separate"/>
        </w:r>
        <w:r>
          <w:rPr>
            <w:noProof/>
            <w:webHidden/>
          </w:rPr>
          <w:t>17</w:t>
        </w:r>
        <w:r>
          <w:rPr>
            <w:noProof/>
            <w:webHidden/>
          </w:rPr>
          <w:fldChar w:fldCharType="end"/>
        </w:r>
      </w:hyperlink>
    </w:p>
    <w:p w14:paraId="3163A8B1" w14:textId="3FDDA21B" w:rsidR="008F7E73" w:rsidRPr="003851A9" w:rsidRDefault="00FB5C23">
      <w:r w:rsidRPr="003851A9">
        <w:rPr>
          <w:b/>
          <w:bCs/>
          <w:iCs/>
          <w:smallCaps/>
        </w:rPr>
        <w:fldChar w:fldCharType="end"/>
      </w:r>
    </w:p>
    <w:p w14:paraId="574B5A47" w14:textId="77777777" w:rsidR="009F4572" w:rsidRPr="003851A9" w:rsidRDefault="001D7957" w:rsidP="00FB5C23">
      <w:pPr>
        <w:pStyle w:val="TDC1"/>
        <w:rPr>
          <w:rFonts w:ascii="Calibri" w:hAnsi="Calibri"/>
          <w:sz w:val="22"/>
          <w:szCs w:val="22"/>
          <w:lang w:eastAsia="gl-ES"/>
        </w:rPr>
      </w:pPr>
      <w:r w:rsidRPr="003851A9">
        <w:fldChar w:fldCharType="begin"/>
      </w:r>
      <w:r w:rsidRPr="003851A9">
        <w:instrText xml:space="preserve"> TOC \o "1-3" \h \z \u </w:instrText>
      </w:r>
      <w:r w:rsidRPr="003851A9">
        <w:fldChar w:fldCharType="separate"/>
      </w:r>
    </w:p>
    <w:p w14:paraId="00D336AE" w14:textId="77777777" w:rsidR="001D7957" w:rsidRPr="003851A9" w:rsidRDefault="001D7957">
      <w:r w:rsidRPr="003851A9">
        <w:fldChar w:fldCharType="end"/>
      </w:r>
    </w:p>
    <w:p w14:paraId="17886ECC" w14:textId="77777777" w:rsidR="00211400" w:rsidRPr="003851A9" w:rsidRDefault="00211400" w:rsidP="001061FB"/>
    <w:p w14:paraId="680F3849" w14:textId="77777777" w:rsidR="00211400" w:rsidRPr="003851A9" w:rsidRDefault="00211400" w:rsidP="001061FB"/>
    <w:p w14:paraId="2AEF40DB" w14:textId="77777777" w:rsidR="00211400" w:rsidRPr="003851A9" w:rsidRDefault="00211400" w:rsidP="001061FB"/>
    <w:p w14:paraId="5FD849EC" w14:textId="77777777" w:rsidR="006B6897" w:rsidRPr="003851A9" w:rsidRDefault="006B6897" w:rsidP="001061FB">
      <w:pPr>
        <w:sectPr w:rsidR="006B6897" w:rsidRPr="003851A9" w:rsidSect="00A412A6">
          <w:headerReference w:type="default" r:id="rId11"/>
          <w:footerReference w:type="default" r:id="rId12"/>
          <w:pgSz w:w="11906" w:h="16838"/>
          <w:pgMar w:top="1270" w:right="1701" w:bottom="1417" w:left="1701" w:header="708" w:footer="708" w:gutter="0"/>
          <w:pgNumType w:fmt="lowerRoman" w:start="1"/>
          <w:cols w:space="708"/>
          <w:docGrid w:linePitch="360"/>
        </w:sectPr>
      </w:pPr>
    </w:p>
    <w:p w14:paraId="0B16B31A" w14:textId="77777777" w:rsidR="00405635" w:rsidRPr="003851A9" w:rsidRDefault="00405635" w:rsidP="00405635">
      <w:pPr>
        <w:pStyle w:val="Ttulo1"/>
      </w:pPr>
      <w:bookmarkStart w:id="2" w:name="_Toc159184471"/>
      <w:r w:rsidRPr="003851A9">
        <w:lastRenderedPageBreak/>
        <w:t>Información sobre la práctica a realizar</w:t>
      </w:r>
      <w:bookmarkEnd w:id="2"/>
    </w:p>
    <w:p w14:paraId="00E1A219" w14:textId="77777777" w:rsidR="001061FB" w:rsidRPr="003851A9" w:rsidRDefault="008C725B" w:rsidP="00405635">
      <w:pPr>
        <w:pStyle w:val="Ttulo2"/>
      </w:pPr>
      <w:r w:rsidRPr="003851A9">
        <w:t xml:space="preserve"> </w:t>
      </w:r>
      <w:bookmarkStart w:id="3" w:name="_Toc159184472"/>
      <w:r w:rsidR="00405635" w:rsidRPr="003851A9">
        <w:t>Descripción de la práctica</w:t>
      </w:r>
      <w:bookmarkEnd w:id="3"/>
    </w:p>
    <w:p w14:paraId="051A5801" w14:textId="7D5AFADF" w:rsidR="001061FB" w:rsidRPr="003851A9" w:rsidRDefault="64FDF010" w:rsidP="2A86A5F9">
      <w:pPr>
        <w:jc w:val="both"/>
      </w:pPr>
      <w:r w:rsidRPr="003851A9">
        <w:t xml:space="preserve">En esta práctica de definirá y formalizará un proceso de control de cambios. </w:t>
      </w:r>
      <w:r w:rsidR="38680E42" w:rsidRPr="003851A9">
        <w:t>En concreto se describirán una serie de actividades básicas para el manejo de cambios que se realizarán sobre las especificaciones y requisitos del sistema de un document</w:t>
      </w:r>
      <w:r w:rsidR="28274AD6" w:rsidRPr="003851A9">
        <w:t>o REM generado en la práctica del cuatrimestre anterior.</w:t>
      </w:r>
    </w:p>
    <w:p w14:paraId="7F9AABBF" w14:textId="6CB33690" w:rsidR="001061FB" w:rsidRPr="003851A9" w:rsidRDefault="001061FB" w:rsidP="2A86A5F9">
      <w:pPr>
        <w:jc w:val="both"/>
      </w:pPr>
    </w:p>
    <w:p w14:paraId="080799F1" w14:textId="533166F7" w:rsidR="001061FB" w:rsidRPr="003851A9" w:rsidRDefault="28274AD6" w:rsidP="2A86A5F9">
      <w:pPr>
        <w:jc w:val="both"/>
      </w:pPr>
      <w:r w:rsidRPr="003851A9">
        <w:t>Cada actividad será definida (descripción, involucrados, entradas requeridas...) y se proporcionará una plan</w:t>
      </w:r>
      <w:r w:rsidR="61EA0691" w:rsidRPr="003851A9">
        <w:t>tilla para cada una de ellas.</w:t>
      </w:r>
    </w:p>
    <w:p w14:paraId="26A96A13" w14:textId="77777777" w:rsidR="001061FB" w:rsidRPr="003851A9" w:rsidRDefault="003036AA" w:rsidP="00405635">
      <w:pPr>
        <w:pStyle w:val="Ttulo2"/>
      </w:pPr>
      <w:bookmarkStart w:id="4" w:name="_Toc159184473"/>
      <w:r w:rsidRPr="003851A9">
        <w:t>D</w:t>
      </w:r>
      <w:r w:rsidR="003420D3" w:rsidRPr="003851A9">
        <w:t>escripción del grupo de trabajo</w:t>
      </w:r>
      <w:bookmarkEnd w:id="4"/>
    </w:p>
    <w:p w14:paraId="463C2977" w14:textId="4427C2DA" w:rsidR="001061FB" w:rsidRPr="003851A9" w:rsidRDefault="2CB34192" w:rsidP="2FB53E66">
      <w:r w:rsidRPr="003851A9">
        <w:t xml:space="preserve">Grupo de trabajo: Grupo 2. </w:t>
      </w:r>
    </w:p>
    <w:p w14:paraId="2AFAD957" w14:textId="1B75BB3E" w:rsidR="001061FB" w:rsidRPr="003851A9" w:rsidRDefault="2CB34192" w:rsidP="2FB53E66">
      <w:pPr>
        <w:pStyle w:val="Prrafodelista"/>
        <w:numPr>
          <w:ilvl w:val="0"/>
          <w:numId w:val="1"/>
        </w:numPr>
      </w:pPr>
      <w:r w:rsidRPr="003851A9">
        <w:t xml:space="preserve">Carolina Alba García: </w:t>
      </w:r>
      <w:r w:rsidR="116B16A9" w:rsidRPr="003851A9">
        <w:t>analista.</w:t>
      </w:r>
    </w:p>
    <w:p w14:paraId="624455F8" w14:textId="5C38860A" w:rsidR="001061FB" w:rsidRPr="003851A9" w:rsidRDefault="2CB34192" w:rsidP="2FB53E66">
      <w:pPr>
        <w:pStyle w:val="Prrafodelista"/>
        <w:numPr>
          <w:ilvl w:val="0"/>
          <w:numId w:val="1"/>
        </w:numPr>
      </w:pPr>
      <w:r w:rsidRPr="003851A9">
        <w:t>Guillermo Arcos Salgado</w:t>
      </w:r>
      <w:r w:rsidR="592CC7DB" w:rsidRPr="003851A9">
        <w:t>: analista</w:t>
      </w:r>
      <w:r w:rsidR="43C56624" w:rsidRPr="003851A9">
        <w:t>.</w:t>
      </w:r>
    </w:p>
    <w:p w14:paraId="198E9280" w14:textId="61CAFC09" w:rsidR="001061FB" w:rsidRPr="003851A9" w:rsidRDefault="2CB34192" w:rsidP="2FB53E66">
      <w:pPr>
        <w:pStyle w:val="Prrafodelista"/>
        <w:numPr>
          <w:ilvl w:val="0"/>
          <w:numId w:val="1"/>
        </w:numPr>
      </w:pPr>
      <w:r w:rsidRPr="003851A9">
        <w:t xml:space="preserve">Adrián Eitor Morrazo: </w:t>
      </w:r>
      <w:r w:rsidR="69BB8131" w:rsidRPr="003851A9">
        <w:t>an</w:t>
      </w:r>
      <w:r w:rsidR="62DF8439" w:rsidRPr="003851A9">
        <w:t>a</w:t>
      </w:r>
      <w:r w:rsidR="69BB8131" w:rsidRPr="003851A9">
        <w:t>lista</w:t>
      </w:r>
      <w:r w:rsidR="1D5013A7" w:rsidRPr="003851A9">
        <w:t>.</w:t>
      </w:r>
    </w:p>
    <w:p w14:paraId="44202EE7" w14:textId="754AA173" w:rsidR="001061FB" w:rsidRPr="003851A9" w:rsidRDefault="2CB34192" w:rsidP="2FB53E66">
      <w:pPr>
        <w:pStyle w:val="Prrafodelista"/>
        <w:numPr>
          <w:ilvl w:val="0"/>
          <w:numId w:val="1"/>
        </w:numPr>
      </w:pPr>
      <w:r w:rsidRPr="003851A9">
        <w:t xml:space="preserve">Pedro Vidal Villalba: </w:t>
      </w:r>
      <w:r w:rsidR="502B1C36" w:rsidRPr="003851A9">
        <w:t>j</w:t>
      </w:r>
      <w:r w:rsidRPr="003851A9">
        <w:t>efe de proyecto</w:t>
      </w:r>
      <w:r w:rsidR="241FDB8D" w:rsidRPr="003851A9">
        <w:t>.</w:t>
      </w:r>
    </w:p>
    <w:p w14:paraId="21B42FC8" w14:textId="77777777" w:rsidR="001061FB" w:rsidRPr="003851A9" w:rsidRDefault="00EF580D" w:rsidP="00405635">
      <w:pPr>
        <w:pStyle w:val="Ttulo2"/>
      </w:pPr>
      <w:bookmarkStart w:id="5" w:name="_Toc159184474"/>
      <w:r w:rsidRPr="003851A9">
        <w:t>Seguimiento</w:t>
      </w:r>
      <w:r w:rsidR="003420D3" w:rsidRPr="003851A9">
        <w:t xml:space="preserve"> de la </w:t>
      </w:r>
      <w:r w:rsidR="00F63D22" w:rsidRPr="003851A9">
        <w:t>práctica</w:t>
      </w:r>
      <w:bookmarkEnd w:id="5"/>
    </w:p>
    <w:p w14:paraId="613FDF3E" w14:textId="0BBB34A2" w:rsidR="001061FB" w:rsidRPr="003851A9" w:rsidRDefault="493A6082" w:rsidP="2A86A5F9">
      <w:pPr>
        <w:ind w:firstLine="576"/>
        <w:jc w:val="both"/>
      </w:pPr>
      <w:r w:rsidRPr="003851A9">
        <w:t xml:space="preserve">Se detalla el tiempo invertido por el equipo en la práctica. Es importante destacar que esto abarca las reuniones de trabajo realizadas durante el tiempo asignado en las clases, como las reuniones adicionales fuera del horario establecido para la materia. </w:t>
      </w:r>
    </w:p>
    <w:p w14:paraId="25A88C6F" w14:textId="14EF7F01" w:rsidR="6547FE7D" w:rsidRPr="003851A9" w:rsidRDefault="6547FE7D" w:rsidP="6547FE7D">
      <w:pPr>
        <w:ind w:firstLine="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830"/>
        <w:gridCol w:w="2830"/>
        <w:gridCol w:w="2830"/>
      </w:tblGrid>
      <w:tr w:rsidR="6547FE7D" w:rsidRPr="003851A9" w14:paraId="74D65542" w14:textId="77777777">
        <w:trPr>
          <w:trHeight w:val="300"/>
        </w:trPr>
        <w:tc>
          <w:tcPr>
            <w:tcW w:w="2830" w:type="dxa"/>
            <w:shd w:val="clear" w:color="auto" w:fill="auto"/>
          </w:tcPr>
          <w:p w14:paraId="593578F3" w14:textId="69E40B08" w:rsidR="6547FE7D" w:rsidRPr="003851A9" w:rsidRDefault="6547FE7D" w:rsidP="6547FE7D"/>
        </w:tc>
        <w:tc>
          <w:tcPr>
            <w:tcW w:w="2830" w:type="dxa"/>
            <w:shd w:val="clear" w:color="auto" w:fill="auto"/>
          </w:tcPr>
          <w:p w14:paraId="2C7E0464" w14:textId="2D90AECA" w:rsidR="06051445" w:rsidRPr="003851A9" w:rsidRDefault="06051445">
            <w:pPr>
              <w:jc w:val="center"/>
              <w:rPr>
                <w:b/>
                <w:bCs/>
              </w:rPr>
            </w:pPr>
            <w:r w:rsidRPr="003851A9">
              <w:rPr>
                <w:b/>
                <w:bCs/>
              </w:rPr>
              <w:t>Fecha</w:t>
            </w:r>
          </w:p>
        </w:tc>
        <w:tc>
          <w:tcPr>
            <w:tcW w:w="2830" w:type="dxa"/>
            <w:shd w:val="clear" w:color="auto" w:fill="auto"/>
          </w:tcPr>
          <w:p w14:paraId="384B3132" w14:textId="3FD722C3" w:rsidR="06051445" w:rsidRPr="003851A9" w:rsidRDefault="06051445">
            <w:pPr>
              <w:jc w:val="center"/>
              <w:rPr>
                <w:b/>
                <w:bCs/>
              </w:rPr>
            </w:pPr>
            <w:r w:rsidRPr="003851A9">
              <w:rPr>
                <w:b/>
                <w:bCs/>
              </w:rPr>
              <w:t>Dedicación</w:t>
            </w:r>
          </w:p>
        </w:tc>
      </w:tr>
      <w:tr w:rsidR="6547FE7D" w:rsidRPr="003851A9" w14:paraId="136C89A9" w14:textId="77777777">
        <w:trPr>
          <w:trHeight w:val="300"/>
        </w:trPr>
        <w:tc>
          <w:tcPr>
            <w:tcW w:w="2830" w:type="dxa"/>
            <w:shd w:val="clear" w:color="auto" w:fill="auto"/>
          </w:tcPr>
          <w:p w14:paraId="7A664205" w14:textId="4A5E6F93" w:rsidR="06051445" w:rsidRPr="003851A9" w:rsidRDefault="55A0F743">
            <w:pPr>
              <w:jc w:val="center"/>
            </w:pPr>
            <w:r w:rsidRPr="003851A9">
              <w:t>Reunión</w:t>
            </w:r>
            <w:r w:rsidR="06051445" w:rsidRPr="003851A9">
              <w:t xml:space="preserve"> 1</w:t>
            </w:r>
            <w:r w:rsidR="48BE4689" w:rsidRPr="003851A9">
              <w:t xml:space="preserve"> (clase</w:t>
            </w:r>
            <w:r w:rsidR="008A084F" w:rsidRPr="003851A9">
              <w:t>)</w:t>
            </w:r>
          </w:p>
        </w:tc>
        <w:tc>
          <w:tcPr>
            <w:tcW w:w="2830" w:type="dxa"/>
            <w:shd w:val="clear" w:color="auto" w:fill="auto"/>
          </w:tcPr>
          <w:p w14:paraId="44A84A0D" w14:textId="5C26098B" w:rsidR="6547FE7D" w:rsidRPr="003851A9" w:rsidRDefault="06051445">
            <w:pPr>
              <w:jc w:val="center"/>
            </w:pPr>
            <w:r w:rsidRPr="003851A9">
              <w:t>29/01/2024</w:t>
            </w:r>
          </w:p>
        </w:tc>
        <w:tc>
          <w:tcPr>
            <w:tcW w:w="2830" w:type="dxa"/>
            <w:shd w:val="clear" w:color="auto" w:fill="auto"/>
          </w:tcPr>
          <w:p w14:paraId="54D3E1D4" w14:textId="21288DBA" w:rsidR="6547FE7D" w:rsidRPr="003851A9" w:rsidRDefault="06051445" w:rsidP="008A084F">
            <w:pPr>
              <w:jc w:val="center"/>
            </w:pPr>
            <w:r w:rsidRPr="003851A9">
              <w:t>1 hora</w:t>
            </w:r>
          </w:p>
        </w:tc>
      </w:tr>
      <w:tr w:rsidR="6547FE7D" w:rsidRPr="003851A9" w14:paraId="333EB5A9" w14:textId="77777777">
        <w:trPr>
          <w:trHeight w:val="300"/>
        </w:trPr>
        <w:tc>
          <w:tcPr>
            <w:tcW w:w="2830" w:type="dxa"/>
            <w:shd w:val="clear" w:color="auto" w:fill="auto"/>
          </w:tcPr>
          <w:p w14:paraId="0286AD26" w14:textId="46FB259C" w:rsidR="6547FE7D" w:rsidRPr="003851A9" w:rsidRDefault="05A9EC50">
            <w:pPr>
              <w:jc w:val="center"/>
            </w:pPr>
            <w:r w:rsidRPr="003851A9">
              <w:t>Reunió</w:t>
            </w:r>
            <w:r w:rsidR="55FD84BC" w:rsidRPr="003851A9">
              <w:t>n 2</w:t>
            </w:r>
          </w:p>
        </w:tc>
        <w:tc>
          <w:tcPr>
            <w:tcW w:w="2830" w:type="dxa"/>
            <w:shd w:val="clear" w:color="auto" w:fill="auto"/>
          </w:tcPr>
          <w:p w14:paraId="2CCA1CF5" w14:textId="7DE537AD" w:rsidR="6547FE7D" w:rsidRPr="003851A9" w:rsidRDefault="3B774644">
            <w:pPr>
              <w:jc w:val="center"/>
            </w:pPr>
            <w:r w:rsidRPr="003851A9">
              <w:t>03/02/2024</w:t>
            </w:r>
          </w:p>
        </w:tc>
        <w:tc>
          <w:tcPr>
            <w:tcW w:w="2830" w:type="dxa"/>
            <w:shd w:val="clear" w:color="auto" w:fill="auto"/>
          </w:tcPr>
          <w:p w14:paraId="560E4FF0" w14:textId="20B99330" w:rsidR="6547FE7D" w:rsidRPr="003851A9" w:rsidRDefault="3B774644">
            <w:pPr>
              <w:jc w:val="center"/>
            </w:pPr>
            <w:r w:rsidRPr="003851A9">
              <w:t>3 horas</w:t>
            </w:r>
          </w:p>
        </w:tc>
      </w:tr>
      <w:tr w:rsidR="7C20D405" w:rsidRPr="003851A9" w14:paraId="2E407B25" w14:textId="77777777">
        <w:trPr>
          <w:trHeight w:val="300"/>
        </w:trPr>
        <w:tc>
          <w:tcPr>
            <w:tcW w:w="2830" w:type="dxa"/>
            <w:shd w:val="clear" w:color="auto" w:fill="auto"/>
          </w:tcPr>
          <w:p w14:paraId="59E5E2FC" w14:textId="76AC7D1C" w:rsidR="3B774644" w:rsidRPr="003851A9" w:rsidRDefault="3B774644">
            <w:pPr>
              <w:jc w:val="center"/>
            </w:pPr>
            <w:r w:rsidRPr="003851A9">
              <w:t>Reunión 3</w:t>
            </w:r>
            <w:r w:rsidR="0F6D9812" w:rsidRPr="003851A9">
              <w:t xml:space="preserve"> (clase)</w:t>
            </w:r>
          </w:p>
        </w:tc>
        <w:tc>
          <w:tcPr>
            <w:tcW w:w="2830" w:type="dxa"/>
            <w:shd w:val="clear" w:color="auto" w:fill="auto"/>
          </w:tcPr>
          <w:p w14:paraId="5193662C" w14:textId="40452AB8" w:rsidR="3B774644" w:rsidRPr="003851A9" w:rsidRDefault="3B774644">
            <w:pPr>
              <w:jc w:val="center"/>
            </w:pPr>
            <w:r w:rsidRPr="003851A9">
              <w:t>05/02/2024</w:t>
            </w:r>
          </w:p>
        </w:tc>
        <w:tc>
          <w:tcPr>
            <w:tcW w:w="2830" w:type="dxa"/>
            <w:shd w:val="clear" w:color="auto" w:fill="auto"/>
          </w:tcPr>
          <w:p w14:paraId="7B6EB529" w14:textId="723B81C0" w:rsidR="3B774644" w:rsidRPr="003851A9" w:rsidRDefault="3B774644">
            <w:pPr>
              <w:jc w:val="center"/>
            </w:pPr>
            <w:r w:rsidRPr="003851A9">
              <w:t>2 horas</w:t>
            </w:r>
          </w:p>
        </w:tc>
      </w:tr>
      <w:tr w:rsidR="7C20D405" w:rsidRPr="003851A9" w14:paraId="04B86EAE" w14:textId="77777777">
        <w:trPr>
          <w:trHeight w:val="300"/>
        </w:trPr>
        <w:tc>
          <w:tcPr>
            <w:tcW w:w="2830" w:type="dxa"/>
            <w:shd w:val="clear" w:color="auto" w:fill="auto"/>
          </w:tcPr>
          <w:p w14:paraId="7C6EE3BD" w14:textId="4F9649F4" w:rsidR="3B774644" w:rsidRPr="003851A9" w:rsidRDefault="3B774644">
            <w:pPr>
              <w:jc w:val="center"/>
            </w:pPr>
            <w:r w:rsidRPr="003851A9">
              <w:t>Reunión 4</w:t>
            </w:r>
          </w:p>
        </w:tc>
        <w:tc>
          <w:tcPr>
            <w:tcW w:w="2830" w:type="dxa"/>
            <w:shd w:val="clear" w:color="auto" w:fill="auto"/>
          </w:tcPr>
          <w:p w14:paraId="614F93F4" w14:textId="28A0EDA0" w:rsidR="7C20D405" w:rsidRPr="003851A9" w:rsidRDefault="7200E971">
            <w:pPr>
              <w:jc w:val="center"/>
            </w:pPr>
            <w:r w:rsidRPr="003851A9">
              <w:t>14/02/2024</w:t>
            </w:r>
          </w:p>
        </w:tc>
        <w:tc>
          <w:tcPr>
            <w:tcW w:w="2830" w:type="dxa"/>
            <w:shd w:val="clear" w:color="auto" w:fill="auto"/>
          </w:tcPr>
          <w:p w14:paraId="2686F025" w14:textId="75C05377" w:rsidR="7C20D405" w:rsidRPr="003851A9" w:rsidRDefault="7200E971">
            <w:pPr>
              <w:jc w:val="center"/>
            </w:pPr>
            <w:r w:rsidRPr="003851A9">
              <w:t>3 horas</w:t>
            </w:r>
          </w:p>
        </w:tc>
      </w:tr>
    </w:tbl>
    <w:p w14:paraId="6A6425DD" w14:textId="77777777" w:rsidR="00211400" w:rsidRPr="003851A9" w:rsidRDefault="00211400" w:rsidP="75FFA4EB">
      <w:pPr>
        <w:jc w:val="both"/>
      </w:pPr>
    </w:p>
    <w:p w14:paraId="1F0D6F0C" w14:textId="1BA7930D" w:rsidR="00211400" w:rsidRPr="003851A9" w:rsidRDefault="529CC35E" w:rsidP="5C6155E3">
      <w:pPr>
        <w:jc w:val="both"/>
      </w:pPr>
      <w:r w:rsidRPr="003851A9">
        <w:t>En lo que se refiere al trabajo individual</w:t>
      </w:r>
      <w:r w:rsidR="480AE949" w:rsidRPr="003851A9">
        <w:t>:</w:t>
      </w:r>
    </w:p>
    <w:p w14:paraId="08E86939" w14:textId="1EB411A3" w:rsidR="480AE949" w:rsidRPr="003851A9" w:rsidRDefault="480AE949" w:rsidP="485E07B8">
      <w:pPr>
        <w:pStyle w:val="Prrafodelista"/>
        <w:numPr>
          <w:ilvl w:val="0"/>
          <w:numId w:val="1"/>
        </w:numPr>
      </w:pPr>
      <w:r w:rsidRPr="003851A9">
        <w:t xml:space="preserve">Carolina Alba García: </w:t>
      </w:r>
      <w:r w:rsidR="009B12AE">
        <w:t xml:space="preserve">03/02/2024, </w:t>
      </w:r>
      <w:r w:rsidR="003607AD">
        <w:t xml:space="preserve">1.5 horas; 13/02/2024, </w:t>
      </w:r>
      <w:r w:rsidR="00CD5055">
        <w:t>1.5 horas.</w:t>
      </w:r>
    </w:p>
    <w:p w14:paraId="5074F465" w14:textId="04C6396C" w:rsidR="480AE949" w:rsidRPr="003851A9" w:rsidRDefault="480AE949" w:rsidP="485E07B8">
      <w:pPr>
        <w:pStyle w:val="Prrafodelista"/>
        <w:numPr>
          <w:ilvl w:val="0"/>
          <w:numId w:val="1"/>
        </w:numPr>
      </w:pPr>
      <w:r w:rsidRPr="003851A9">
        <w:t xml:space="preserve">Guillermo Arcos Salgado: </w:t>
      </w:r>
      <w:r w:rsidR="00CD5055">
        <w:t>03/02/2024, 2 horas; 15/02/2024, 1.5 horas.</w:t>
      </w:r>
    </w:p>
    <w:p w14:paraId="7527C3D7" w14:textId="64D32CD3" w:rsidR="480AE949" w:rsidRPr="003851A9" w:rsidRDefault="480AE949" w:rsidP="485E07B8">
      <w:pPr>
        <w:pStyle w:val="Prrafodelista"/>
        <w:numPr>
          <w:ilvl w:val="0"/>
          <w:numId w:val="1"/>
        </w:numPr>
      </w:pPr>
      <w:r w:rsidRPr="003851A9">
        <w:t xml:space="preserve">Adrián Eitor Morrazo: </w:t>
      </w:r>
      <w:r w:rsidR="00CD5055">
        <w:t>04/02/2024, 2 horas; 1</w:t>
      </w:r>
      <w:r w:rsidR="003E34F0">
        <w:t>5/02/2024, 1 hora.</w:t>
      </w:r>
    </w:p>
    <w:p w14:paraId="0F33508C" w14:textId="757DD23A" w:rsidR="480AE949" w:rsidRPr="003851A9" w:rsidRDefault="480AE949" w:rsidP="485E07B8">
      <w:pPr>
        <w:pStyle w:val="Prrafodelista"/>
        <w:numPr>
          <w:ilvl w:val="0"/>
          <w:numId w:val="1"/>
        </w:numPr>
      </w:pPr>
      <w:r w:rsidRPr="003851A9">
        <w:t xml:space="preserve">Pedro Vidal Villalba: </w:t>
      </w:r>
      <w:r w:rsidR="003E34F0">
        <w:t xml:space="preserve">04/02/2024, 1 hora; </w:t>
      </w:r>
      <w:r w:rsidR="00387DDA">
        <w:t>17/02/2024, 2 horas.</w:t>
      </w:r>
    </w:p>
    <w:p w14:paraId="67F4F80F" w14:textId="77777777" w:rsidR="009B12AE" w:rsidRPr="003851A9" w:rsidRDefault="009B12AE" w:rsidP="75FFA4EB">
      <w:pPr>
        <w:jc w:val="both"/>
      </w:pPr>
    </w:p>
    <w:p w14:paraId="6169D814" w14:textId="69598DD2" w:rsidR="00211400" w:rsidRPr="003851A9" w:rsidRDefault="00387DDA" w:rsidP="00246A72">
      <w:pPr>
        <w:jc w:val="both"/>
      </w:pPr>
      <w:r>
        <w:t>Se recog</w:t>
      </w:r>
      <w:r w:rsidR="00B20E51">
        <w:t>iero</w:t>
      </w:r>
      <w:r>
        <w:t xml:space="preserve">n las actividades desarrolladas por cada miembro del grupo </w:t>
      </w:r>
      <w:r w:rsidR="00B20E51">
        <w:t xml:space="preserve">usando el software Taiga </w:t>
      </w:r>
      <w:r w:rsidR="00246A72">
        <w:t>para la gestión de proyectos, usando el método Kanban. El correspondiente proyecto de Taiga se recoge en los documentos adjuntos.</w:t>
      </w:r>
    </w:p>
    <w:p w14:paraId="3493645D" w14:textId="2AACA9D4" w:rsidR="001061FB" w:rsidRPr="003851A9" w:rsidRDefault="001061FB" w:rsidP="001061FB"/>
    <w:p w14:paraId="1F3577FA" w14:textId="4B3E9ED1" w:rsidR="00211400" w:rsidRPr="001570E5" w:rsidRDefault="0037123C" w:rsidP="001061FB">
      <w:pPr>
        <w:pStyle w:val="Ttulo1"/>
      </w:pPr>
      <w:r w:rsidRPr="003851A9">
        <w:br w:type="page"/>
      </w:r>
      <w:bookmarkStart w:id="6" w:name="_Toc159184475"/>
      <w:r w:rsidR="00405635" w:rsidRPr="003851A9">
        <w:lastRenderedPageBreak/>
        <w:t>DOCUMENTACIÓN</w:t>
      </w:r>
      <w:r w:rsidR="008F7E73" w:rsidRPr="003851A9">
        <w:t xml:space="preserve"> DE LA PRÁCTICA</w:t>
      </w:r>
      <w:bookmarkEnd w:id="6"/>
    </w:p>
    <w:p w14:paraId="61486D3D" w14:textId="77777777" w:rsidR="00211400" w:rsidRPr="003851A9" w:rsidRDefault="00F512EB" w:rsidP="4E2708BE">
      <w:pPr>
        <w:pStyle w:val="Ttulo2"/>
      </w:pPr>
      <w:bookmarkStart w:id="7" w:name="_Toc159184476"/>
      <w:r w:rsidRPr="003851A9">
        <w:t>Descripción del proceso de control de cambios</w:t>
      </w:r>
      <w:bookmarkEnd w:id="7"/>
    </w:p>
    <w:p w14:paraId="23AD7CB5" w14:textId="3BAD323C" w:rsidR="518CDF25" w:rsidRPr="003851A9" w:rsidRDefault="3BAB6919" w:rsidP="0037123C">
      <w:pPr>
        <w:ind w:firstLine="576"/>
        <w:jc w:val="both"/>
      </w:pPr>
      <w:r w:rsidRPr="003851A9">
        <w:t>Se construye un proceso de control de cambios en base a unas actividades escogidas para el correcto</w:t>
      </w:r>
      <w:r w:rsidR="59A2C0E3" w:rsidRPr="003851A9">
        <w:t xml:space="preserve"> cumplimiento</w:t>
      </w:r>
      <w:r w:rsidRPr="003851A9">
        <w:t xml:space="preserve"> de la</w:t>
      </w:r>
      <w:r w:rsidR="46F32FD9" w:rsidRPr="003851A9">
        <w:t xml:space="preserve"> </w:t>
      </w:r>
      <w:r w:rsidRPr="003851A9">
        <w:t>misión del proce</w:t>
      </w:r>
      <w:r w:rsidR="67A0BD40" w:rsidRPr="003851A9">
        <w:t>so</w:t>
      </w:r>
      <w:r w:rsidR="13E38AA2" w:rsidRPr="003851A9">
        <w:t>.</w:t>
      </w:r>
      <w:r w:rsidR="27DACEF5" w:rsidRPr="003851A9">
        <w:t xml:space="preserve"> </w:t>
      </w:r>
    </w:p>
    <w:p w14:paraId="1457CB97" w14:textId="1D09FF39" w:rsidR="27DACEF5" w:rsidRPr="003851A9" w:rsidRDefault="27DACEF5" w:rsidP="0037123C">
      <w:pPr>
        <w:ind w:firstLine="576"/>
        <w:jc w:val="both"/>
      </w:pPr>
      <w:r w:rsidRPr="003851A9">
        <w:t xml:space="preserve">En un primer momento, se identifica el problema notificado por un usuario, lo cual inicia nuestro proceso de control de cambios. A continuación, </w:t>
      </w:r>
      <w:r w:rsidR="286C43A8" w:rsidRPr="003851A9">
        <w:t xml:space="preserve">el equipo de desarrollo genera un informe del cambio en base a la información obtenida en la etapa anterior, que posteriormente será entregado a una autoridad </w:t>
      </w:r>
      <w:r w:rsidR="1847A615" w:rsidRPr="003851A9">
        <w:t>que determinará si el cambio se llevará a cabo o no.</w:t>
      </w:r>
    </w:p>
    <w:p w14:paraId="1E4BBE18" w14:textId="402A692F" w:rsidR="344F3483" w:rsidRPr="003851A9" w:rsidRDefault="344F3483" w:rsidP="0037123C">
      <w:pPr>
        <w:ind w:firstLine="576"/>
        <w:jc w:val="both"/>
      </w:pPr>
      <w:r w:rsidRPr="003851A9">
        <w:t>Si no se aprueba el cambio, simplemente se informará al usuario informante del mismo del rechazo.</w:t>
      </w:r>
    </w:p>
    <w:p w14:paraId="775EF25E" w14:textId="35E9BDB4" w:rsidR="53FFA416" w:rsidRPr="003851A9" w:rsidRDefault="53FFA416" w:rsidP="0037123C">
      <w:pPr>
        <w:ind w:firstLine="576"/>
        <w:jc w:val="both"/>
      </w:pPr>
      <w:r w:rsidRPr="003851A9">
        <w:t xml:space="preserve">En caso de aprobarse el cambio, se generará un ECO que guiará y respaldará la ejecución del mismo. </w:t>
      </w:r>
      <w:r w:rsidR="4E1D3FD4" w:rsidRPr="003851A9">
        <w:t xml:space="preserve">Se implementará </w:t>
      </w:r>
      <w:r w:rsidR="2B627B6B" w:rsidRPr="003851A9">
        <w:t xml:space="preserve">entonces el cambio, y se procederá a establecer una nueva línea base teniéndolo en cuenta. </w:t>
      </w:r>
    </w:p>
    <w:p w14:paraId="45BF3228" w14:textId="4C76E9AD" w:rsidR="2B627B6B" w:rsidRPr="003851A9" w:rsidRDefault="2B627B6B" w:rsidP="0037123C">
      <w:pPr>
        <w:ind w:firstLine="576"/>
        <w:jc w:val="both"/>
      </w:pPr>
      <w:r w:rsidRPr="003851A9">
        <w:t xml:space="preserve">Finalmente, se notificará la realización del cambio al usuario que </w:t>
      </w:r>
      <w:r w:rsidR="0037123C" w:rsidRPr="003851A9">
        <w:t>da</w:t>
      </w:r>
      <w:r w:rsidRPr="003851A9">
        <w:t xml:space="preserve"> parte del mismo. </w:t>
      </w:r>
    </w:p>
    <w:p w14:paraId="7572698C" w14:textId="46465520" w:rsidR="4E2708BE" w:rsidRPr="003851A9" w:rsidRDefault="4E2708BE" w:rsidP="0037123C">
      <w:pPr>
        <w:jc w:val="both"/>
      </w:pPr>
    </w:p>
    <w:p w14:paraId="5AEF3386" w14:textId="13792C7E" w:rsidR="00F512EB" w:rsidRPr="003851A9" w:rsidRDefault="0037123C" w:rsidP="0E08DF7C">
      <w:pPr>
        <w:pStyle w:val="Ttulo2"/>
      </w:pPr>
      <w:r w:rsidRPr="003851A9">
        <w:br w:type="page"/>
      </w:r>
      <w:bookmarkStart w:id="8" w:name="_Toc159184477"/>
      <w:r w:rsidR="00F512EB" w:rsidRPr="003851A9">
        <w:lastRenderedPageBreak/>
        <w:t>Diagrama de actividades</w:t>
      </w:r>
      <w:bookmarkEnd w:id="8"/>
    </w:p>
    <w:p w14:paraId="121C7AA3" w14:textId="77777777" w:rsidR="006737FF" w:rsidRPr="003851A9" w:rsidRDefault="006737FF" w:rsidP="006737FF"/>
    <w:p w14:paraId="3F4A7C8B" w14:textId="2EE44193" w:rsidR="006737FF" w:rsidRPr="003851A9" w:rsidRDefault="006737FF" w:rsidP="006737FF"/>
    <w:p w14:paraId="7C5B9204" w14:textId="4A26B31E" w:rsidR="006737FF" w:rsidRPr="003851A9" w:rsidRDefault="0041353D" w:rsidP="0037123C">
      <w:pPr>
        <w:jc w:val="center"/>
      </w:pPr>
      <w:r>
        <w:pict w14:anchorId="3CBD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9745995" o:spid="_x0000_i1025" type="#_x0000_t75" style="width:273.6pt;height:591pt;visibility:visible">
            <v:imagedata r:id="rId13" o:title=""/>
            <o:lock v:ext="edit" aspectratio="f"/>
          </v:shape>
        </w:pict>
      </w:r>
    </w:p>
    <w:p w14:paraId="6D6A2A3A" w14:textId="14AAD797" w:rsidR="00D4671E" w:rsidRPr="003851A9" w:rsidRDefault="00D4671E" w:rsidP="006737FF"/>
    <w:p w14:paraId="2A41CCAD" w14:textId="2ABA1349" w:rsidR="6A998026" w:rsidRPr="003851A9" w:rsidRDefault="00F512EB" w:rsidP="6A998026">
      <w:pPr>
        <w:pStyle w:val="Ttulo2"/>
      </w:pPr>
      <w:bookmarkStart w:id="9" w:name="_Toc159184478"/>
      <w:r w:rsidRPr="003851A9">
        <w:lastRenderedPageBreak/>
        <w:t>Definición de Actividades</w:t>
      </w:r>
      <w:bookmarkEnd w:id="9"/>
    </w:p>
    <w:p w14:paraId="1FA9872F" w14:textId="210F0D03" w:rsidR="6DC1E773" w:rsidRPr="003851A9" w:rsidRDefault="6DC1E773" w:rsidP="4040DDEE">
      <w:pPr>
        <w:pStyle w:val="Ttulo3"/>
        <w:spacing w:line="259" w:lineRule="auto"/>
      </w:pPr>
      <w:bookmarkStart w:id="10" w:name="_Toc159184479"/>
      <w:r w:rsidRPr="003851A9">
        <w:t>Identificación del problema</w:t>
      </w:r>
      <w:bookmarkEnd w:id="10"/>
    </w:p>
    <w:p w14:paraId="489BDF1B" w14:textId="4A0574A3" w:rsidR="6DC1E773" w:rsidRPr="003851A9" w:rsidRDefault="6DC1E773" w:rsidP="4040DDEE">
      <w:pPr>
        <w:pStyle w:val="Prrafodelista"/>
        <w:numPr>
          <w:ilvl w:val="0"/>
          <w:numId w:val="14"/>
        </w:numPr>
        <w:spacing w:line="259" w:lineRule="auto"/>
        <w:jc w:val="both"/>
      </w:pPr>
      <w:r w:rsidRPr="003851A9">
        <w:rPr>
          <w:b/>
          <w:bCs/>
        </w:rPr>
        <w:t>Descripción:</w:t>
      </w:r>
      <w:r w:rsidRPr="003851A9">
        <w:t xml:space="preserve"> </w:t>
      </w:r>
      <w:r w:rsidR="044BAC0D" w:rsidRPr="003851A9">
        <w:t xml:space="preserve">dar soporte a la notificación de un problema por parte de cualquier </w:t>
      </w:r>
      <w:r w:rsidR="4A25E4F1" w:rsidRPr="003851A9">
        <w:rPr>
          <w:i/>
          <w:iCs/>
        </w:rPr>
        <w:t>stakeholder</w:t>
      </w:r>
      <w:r w:rsidR="044BAC0D" w:rsidRPr="003851A9">
        <w:t>. Esta actividad es responsable de obtener toda la información precisa para la definición del problema notificado. El personal del servicio de atención al cliente atenderá las notificaciones de problemas entregados por los interesados. Si la actividad se realiza por teléfono</w:t>
      </w:r>
      <w:r w:rsidR="55BAB5EC" w:rsidRPr="003851A9">
        <w:t>,</w:t>
      </w:r>
      <w:r w:rsidR="044BAC0D" w:rsidRPr="003851A9">
        <w:t xml:space="preserve"> el personal de </w:t>
      </w:r>
      <w:r w:rsidR="0C8AACA4" w:rsidRPr="003851A9">
        <w:t>Gestión de la Relación con el Cliente</w:t>
      </w:r>
      <w:r w:rsidR="044BAC0D" w:rsidRPr="003851A9">
        <w:t xml:space="preserve"> debe asegurarse de que pregunta toda la información de la plantilla “Identificación del problema” para poder finalizar el proceso. Si la notificación se realiza por FAX o e-mail y la información en la plantilla es incompleta</w:t>
      </w:r>
      <w:r w:rsidR="587376FD" w:rsidRPr="003851A9">
        <w:t>,</w:t>
      </w:r>
      <w:r w:rsidR="044BAC0D" w:rsidRPr="003851A9">
        <w:t xml:space="preserve"> el personal debe realizar la subactividad “Completar plantilla”.</w:t>
      </w:r>
    </w:p>
    <w:p w14:paraId="35D883E3" w14:textId="5359FED4" w:rsidR="716A6A15" w:rsidRPr="003851A9" w:rsidRDefault="716A6A15" w:rsidP="4040DDEE">
      <w:pPr>
        <w:pStyle w:val="Prrafodelista"/>
        <w:numPr>
          <w:ilvl w:val="0"/>
          <w:numId w:val="14"/>
        </w:numPr>
        <w:jc w:val="both"/>
      </w:pPr>
      <w:r w:rsidRPr="003851A9">
        <w:rPr>
          <w:b/>
          <w:bCs/>
        </w:rPr>
        <w:t>Involucrados:</w:t>
      </w:r>
      <w:r w:rsidRPr="003851A9">
        <w:t xml:space="preserve"> todos los interesados en el proyecto excluido el equipo de desarrollo. El personal del servicio de atención al cliente.</w:t>
      </w:r>
    </w:p>
    <w:p w14:paraId="17395471" w14:textId="488CC79C" w:rsidR="716A6A15" w:rsidRPr="003851A9" w:rsidRDefault="716A6A15" w:rsidP="4040DDEE">
      <w:pPr>
        <w:pStyle w:val="Prrafodelista"/>
        <w:numPr>
          <w:ilvl w:val="0"/>
          <w:numId w:val="14"/>
        </w:numPr>
        <w:jc w:val="both"/>
      </w:pPr>
      <w:r w:rsidRPr="003851A9">
        <w:rPr>
          <w:b/>
          <w:bCs/>
        </w:rPr>
        <w:t>Entradas requeridas:</w:t>
      </w:r>
      <w:r w:rsidRPr="003851A9">
        <w:t xml:space="preserve"> llamada, FAX o correo electrónico notificando un problema por parte de algún interesado. Plantilla “Identificación del problema” en blanco</w:t>
      </w:r>
      <w:r w:rsidR="2F0117B8" w:rsidRPr="003851A9">
        <w:t xml:space="preserve"> disponible en la carpeta “</w:t>
      </w:r>
      <w:proofErr w:type="spellStart"/>
      <w:r w:rsidR="2F0117B8" w:rsidRPr="003851A9">
        <w:t>AppTravelsa</w:t>
      </w:r>
      <w:proofErr w:type="spellEnd"/>
      <w:r w:rsidR="2F0117B8" w:rsidRPr="003851A9">
        <w:t>/</w:t>
      </w:r>
      <w:proofErr w:type="spellStart"/>
      <w:r w:rsidR="2F0117B8" w:rsidRPr="003851A9">
        <w:t>ControlCambios</w:t>
      </w:r>
      <w:proofErr w:type="spellEnd"/>
      <w:r w:rsidR="2F0117B8" w:rsidRPr="003851A9">
        <w:t>/Plantillas”</w:t>
      </w:r>
      <w:r w:rsidRPr="003851A9">
        <w:t>.</w:t>
      </w:r>
    </w:p>
    <w:p w14:paraId="05AEE20F" w14:textId="3D71BC08" w:rsidR="0C275429" w:rsidRPr="003851A9" w:rsidRDefault="0C275429" w:rsidP="4040DDEE">
      <w:pPr>
        <w:pStyle w:val="Prrafodelista"/>
        <w:numPr>
          <w:ilvl w:val="0"/>
          <w:numId w:val="14"/>
        </w:numPr>
        <w:jc w:val="both"/>
      </w:pPr>
      <w:r w:rsidRPr="003851A9">
        <w:rPr>
          <w:b/>
          <w:bCs/>
        </w:rPr>
        <w:t>Productos de trabajo:</w:t>
      </w:r>
      <w:r w:rsidRPr="003851A9">
        <w:t xml:space="preserve"> plantilla “Identificación del problema” cubierta.</w:t>
      </w:r>
    </w:p>
    <w:p w14:paraId="10FE70B7" w14:textId="3430CC85" w:rsidR="0C275429" w:rsidRPr="003851A9" w:rsidRDefault="0C275429" w:rsidP="4040DDEE">
      <w:pPr>
        <w:pStyle w:val="Prrafodelista"/>
        <w:numPr>
          <w:ilvl w:val="0"/>
          <w:numId w:val="14"/>
        </w:numPr>
        <w:jc w:val="both"/>
      </w:pPr>
      <w:r w:rsidRPr="003851A9">
        <w:rPr>
          <w:b/>
          <w:bCs/>
        </w:rPr>
        <w:t>Criterios de entrada:</w:t>
      </w:r>
      <w:r w:rsidRPr="003851A9">
        <w:t xml:space="preserve"> recepción de una llamada o disponibilidad de un FAX o e-mail sin gestionar.</w:t>
      </w:r>
    </w:p>
    <w:p w14:paraId="3C83640A" w14:textId="4DAE3084" w:rsidR="0C275429" w:rsidRPr="003851A9" w:rsidRDefault="0C275429" w:rsidP="4040DDEE">
      <w:pPr>
        <w:pStyle w:val="Prrafodelista"/>
        <w:numPr>
          <w:ilvl w:val="0"/>
          <w:numId w:val="14"/>
        </w:numPr>
        <w:jc w:val="both"/>
      </w:pPr>
      <w:r w:rsidRPr="003851A9">
        <w:rPr>
          <w:b/>
          <w:bCs/>
        </w:rPr>
        <w:t>Criterios de salida:</w:t>
      </w:r>
      <w:r w:rsidRPr="003851A9">
        <w:t xml:space="preserve"> La plantilla “Identificación del problema” tiene todos sus campos cubiertos.</w:t>
      </w:r>
    </w:p>
    <w:p w14:paraId="32142A95" w14:textId="66DC4286" w:rsidR="0C275429" w:rsidRPr="003851A9" w:rsidRDefault="0C275429" w:rsidP="4040DDEE">
      <w:pPr>
        <w:pStyle w:val="Prrafodelista"/>
        <w:numPr>
          <w:ilvl w:val="0"/>
          <w:numId w:val="14"/>
        </w:numPr>
        <w:jc w:val="both"/>
      </w:pPr>
      <w:r w:rsidRPr="003851A9">
        <w:rPr>
          <w:b/>
          <w:bCs/>
        </w:rPr>
        <w:t>Subactividades:</w:t>
      </w:r>
      <w:r w:rsidRPr="003851A9">
        <w:t xml:space="preserve"> </w:t>
      </w:r>
    </w:p>
    <w:p w14:paraId="70145786" w14:textId="2922D181" w:rsidR="0C275429" w:rsidRPr="003851A9" w:rsidRDefault="0C275429" w:rsidP="4040DDEE">
      <w:pPr>
        <w:pStyle w:val="Prrafodelista"/>
        <w:numPr>
          <w:ilvl w:val="1"/>
          <w:numId w:val="14"/>
        </w:numPr>
        <w:jc w:val="both"/>
        <w:rPr>
          <w:b/>
          <w:bCs/>
          <w:i/>
          <w:iCs/>
        </w:rPr>
      </w:pPr>
      <w:r w:rsidRPr="003851A9">
        <w:rPr>
          <w:b/>
          <w:bCs/>
          <w:i/>
          <w:iCs/>
        </w:rPr>
        <w:t>Completar plantilla.</w:t>
      </w:r>
    </w:p>
    <w:p w14:paraId="16058EEC" w14:textId="5701ECC8" w:rsidR="0C275429" w:rsidRPr="003851A9" w:rsidRDefault="0C275429" w:rsidP="4040DDEE">
      <w:pPr>
        <w:pStyle w:val="Prrafodelista"/>
        <w:numPr>
          <w:ilvl w:val="1"/>
          <w:numId w:val="14"/>
        </w:numPr>
        <w:jc w:val="both"/>
        <w:rPr>
          <w:b/>
          <w:bCs/>
          <w:i/>
          <w:iCs/>
        </w:rPr>
      </w:pPr>
      <w:r w:rsidRPr="003851A9">
        <w:rPr>
          <w:b/>
          <w:bCs/>
          <w:i/>
          <w:iCs/>
        </w:rPr>
        <w:t>Recoger evidencias.</w:t>
      </w:r>
    </w:p>
    <w:p w14:paraId="12EC1DE6" w14:textId="2DCC8460" w:rsidR="003851A9" w:rsidRDefault="0C275429" w:rsidP="003851A9">
      <w:pPr>
        <w:pStyle w:val="Prrafodelista"/>
        <w:numPr>
          <w:ilvl w:val="1"/>
          <w:numId w:val="14"/>
        </w:numPr>
        <w:jc w:val="both"/>
      </w:pPr>
      <w:r w:rsidRPr="003851A9">
        <w:rPr>
          <w:b/>
          <w:bCs/>
          <w:i/>
          <w:iCs/>
        </w:rPr>
        <w:t>Reproducir problema.</w:t>
      </w:r>
    </w:p>
    <w:p w14:paraId="64C94085" w14:textId="4C7A8278" w:rsidR="7484D7F5" w:rsidRPr="003851A9" w:rsidRDefault="7484D7F5" w:rsidP="003851A9">
      <w:pPr>
        <w:pStyle w:val="Ttulo4"/>
      </w:pPr>
      <w:r w:rsidRPr="003851A9">
        <w:t>Completar plantilla</w:t>
      </w:r>
    </w:p>
    <w:p w14:paraId="4DFB787E" w14:textId="1F6E2596" w:rsidR="22F7D51E" w:rsidRPr="003851A9" w:rsidRDefault="22F7D51E" w:rsidP="4040DDEE">
      <w:pPr>
        <w:ind w:firstLine="708"/>
        <w:jc w:val="both"/>
      </w:pPr>
      <w:r w:rsidRPr="003851A9">
        <w:t>En situaciones donde la información proporcionada en la notificación de problema (ya sea por FAX o correo electrónico) es incompleta, el personal se dedica a complementar la plantilla "Identificación del problema". Esto implica recopilar todos los datos necesarios que no estén presentes inicialmente para garantizar una comprensión completa del problema.</w:t>
      </w:r>
      <w:r w:rsidR="07563FC6" w:rsidRPr="003851A9">
        <w:t xml:space="preserve"> </w:t>
      </w:r>
    </w:p>
    <w:p w14:paraId="2FCB0334" w14:textId="1ED5ACC9" w:rsidR="7484D7F5" w:rsidRPr="003F2EFC" w:rsidRDefault="7484D7F5" w:rsidP="003F2EFC">
      <w:pPr>
        <w:pStyle w:val="Ttulo4"/>
      </w:pPr>
      <w:r w:rsidRPr="003F2EFC">
        <w:t>Recoger evidencias</w:t>
      </w:r>
    </w:p>
    <w:p w14:paraId="2D526142" w14:textId="5756FBCF" w:rsidR="10A68AE8" w:rsidRPr="003851A9" w:rsidRDefault="10A68AE8" w:rsidP="4040DDEE">
      <w:pPr>
        <w:ind w:firstLine="708"/>
        <w:jc w:val="both"/>
      </w:pPr>
      <w:r w:rsidRPr="003851A9">
        <w:t>Esta subactividad implica la recolección de cualquier evidencia o información adicional que pueda respaldar o clarificar el problema notificado. Esto podría incluir capturas de pantalla, registros de eventos, o cualquier otro documento que pueda ser relevante para la identificación y resolución del problema.</w:t>
      </w:r>
      <w:r w:rsidR="4B08BE25" w:rsidRPr="003851A9">
        <w:t xml:space="preserve"> </w:t>
      </w:r>
      <w:r w:rsidR="4B08BE25" w:rsidRPr="003851A9">
        <w:rPr>
          <w:color w:val="374151"/>
        </w:rPr>
        <w:t>Esto contribuirá a una resolución más eficiente y precisa.</w:t>
      </w:r>
    </w:p>
    <w:p w14:paraId="0AAD8673" w14:textId="0AC6DD98" w:rsidR="7484D7F5" w:rsidRPr="003F2EFC" w:rsidRDefault="7484D7F5" w:rsidP="003F2EFC">
      <w:pPr>
        <w:pStyle w:val="Ttulo4"/>
      </w:pPr>
      <w:r w:rsidRPr="003F2EFC">
        <w:t>Reproducir problema</w:t>
      </w:r>
    </w:p>
    <w:p w14:paraId="79642F9A" w14:textId="47553061" w:rsidR="0C18502D" w:rsidRPr="003851A9" w:rsidRDefault="0C18502D" w:rsidP="2FB53E66">
      <w:pPr>
        <w:ind w:firstLine="708"/>
        <w:jc w:val="both"/>
        <w:rPr>
          <w:color w:val="000000"/>
        </w:rPr>
      </w:pPr>
      <w:r w:rsidRPr="003851A9">
        <w:rPr>
          <w:color w:val="000000"/>
        </w:rPr>
        <w:t>En algunos casos, la reproducción del problema puede ser esencial para comprender completamente sus detalles y características</w:t>
      </w:r>
      <w:r w:rsidR="255867A4" w:rsidRPr="003851A9">
        <w:rPr>
          <w:color w:val="000000"/>
        </w:rPr>
        <w:t>, siendo necesario coordinar con los interesados o usuarios para recrear las circunstancias que llevaron al problema notificado</w:t>
      </w:r>
      <w:r w:rsidR="255867A4" w:rsidRPr="003851A9">
        <w:rPr>
          <w:rFonts w:ascii="system-ui" w:eastAsia="system-ui" w:hAnsi="system-ui" w:cs="system-ui"/>
          <w:color w:val="000000"/>
        </w:rPr>
        <w:t>.</w:t>
      </w:r>
      <w:r w:rsidRPr="003851A9">
        <w:rPr>
          <w:color w:val="000000"/>
        </w:rPr>
        <w:t xml:space="preserve"> Esta subactividad implica recrear las condiciones o situaciones que llevaron </w:t>
      </w:r>
      <w:r w:rsidRPr="003851A9">
        <w:rPr>
          <w:color w:val="000000"/>
        </w:rPr>
        <w:lastRenderedPageBreak/>
        <w:t>al problema inicial, permitiendo al equipo evaluar y diagnosticar de manera más efectiva.</w:t>
      </w:r>
    </w:p>
    <w:p w14:paraId="4537C573" w14:textId="3987FD5E" w:rsidR="00321E43" w:rsidRPr="003851A9" w:rsidRDefault="5F048BA8" w:rsidP="00321E43">
      <w:pPr>
        <w:pStyle w:val="Ttulo3"/>
      </w:pPr>
      <w:bookmarkStart w:id="11" w:name="_Toc159184480"/>
      <w:r w:rsidRPr="003851A9">
        <w:t xml:space="preserve">Generar </w:t>
      </w:r>
      <w:r w:rsidR="3A4D88C4" w:rsidRPr="003851A9">
        <w:t>Informe del Cambio</w:t>
      </w:r>
      <w:bookmarkEnd w:id="11"/>
    </w:p>
    <w:p w14:paraId="7CAFCFFA" w14:textId="4D200548" w:rsidR="00CD66BA" w:rsidRPr="003851A9" w:rsidRDefault="00CD66BA" w:rsidP="00D4123F">
      <w:pPr>
        <w:numPr>
          <w:ilvl w:val="0"/>
          <w:numId w:val="34"/>
        </w:numPr>
        <w:jc w:val="both"/>
      </w:pPr>
      <w:r w:rsidRPr="003851A9">
        <w:rPr>
          <w:b/>
          <w:bCs/>
        </w:rPr>
        <w:t>Descripción</w:t>
      </w:r>
      <w:r w:rsidRPr="003851A9">
        <w:t xml:space="preserve">: una vez elaborada la identificación del </w:t>
      </w:r>
      <w:r w:rsidR="0077223C" w:rsidRPr="003851A9">
        <w:t>problema</w:t>
      </w:r>
      <w:r w:rsidRPr="003851A9">
        <w:t>,</w:t>
      </w:r>
      <w:r w:rsidR="0077223C" w:rsidRPr="003851A9">
        <w:t xml:space="preserve"> se propone un </w:t>
      </w:r>
      <w:r w:rsidRPr="003851A9">
        <w:t>cambio</w:t>
      </w:r>
      <w:r w:rsidR="007121DF" w:rsidRPr="003851A9">
        <w:t xml:space="preserve"> y</w:t>
      </w:r>
      <w:r w:rsidRPr="003851A9">
        <w:t xml:space="preserve"> se escribe un informe sobre el mismo que documenta de manera clara y detallada la naturaleza del cambio propuesto, las razones detrás de él, la evaluación de su impacto y cualquier otra información relevante. Este informe sirve como una herramienta para comunicar y registrar la información asociada con el cambio a todas las partes interesadas.</w:t>
      </w:r>
    </w:p>
    <w:p w14:paraId="20E8D4FA" w14:textId="7DE3A937" w:rsidR="00CD66BA" w:rsidRPr="003851A9" w:rsidRDefault="00CD66BA" w:rsidP="00D4123F">
      <w:pPr>
        <w:numPr>
          <w:ilvl w:val="0"/>
          <w:numId w:val="34"/>
        </w:numPr>
        <w:jc w:val="both"/>
      </w:pPr>
      <w:r w:rsidRPr="003851A9">
        <w:rPr>
          <w:b/>
          <w:bCs/>
        </w:rPr>
        <w:t>Involucrados</w:t>
      </w:r>
      <w:r w:rsidRPr="003851A9">
        <w:t>: El equipo del desarrollo.</w:t>
      </w:r>
    </w:p>
    <w:p w14:paraId="18754416" w14:textId="5F5E9B9C" w:rsidR="00CD66BA" w:rsidRPr="003851A9" w:rsidRDefault="00CD66BA" w:rsidP="00D4123F">
      <w:pPr>
        <w:numPr>
          <w:ilvl w:val="0"/>
          <w:numId w:val="34"/>
        </w:numPr>
        <w:jc w:val="both"/>
      </w:pPr>
      <w:r w:rsidRPr="003851A9">
        <w:rPr>
          <w:b/>
          <w:bCs/>
        </w:rPr>
        <w:t>Entradas requeridas</w:t>
      </w:r>
      <w:r w:rsidRPr="003851A9">
        <w:t>: Plantilla de “Informe del Cambio” en blanco</w:t>
      </w:r>
      <w:r w:rsidR="0EF37502" w:rsidRPr="003851A9">
        <w:t xml:space="preserve"> disponible en la carpeta “</w:t>
      </w:r>
      <w:proofErr w:type="spellStart"/>
      <w:r w:rsidR="0EF37502" w:rsidRPr="003851A9">
        <w:t>AppTravelsa</w:t>
      </w:r>
      <w:proofErr w:type="spellEnd"/>
      <w:r w:rsidR="0EF37502" w:rsidRPr="003851A9">
        <w:t>/</w:t>
      </w:r>
      <w:proofErr w:type="spellStart"/>
      <w:r w:rsidR="0EF37502" w:rsidRPr="003851A9">
        <w:t>ControlCambios</w:t>
      </w:r>
      <w:proofErr w:type="spellEnd"/>
      <w:r w:rsidR="0EF37502" w:rsidRPr="003851A9">
        <w:t>/Plantillas”</w:t>
      </w:r>
      <w:r w:rsidRPr="003851A9">
        <w:t>. Plantilla</w:t>
      </w:r>
      <w:r w:rsidR="000840E9" w:rsidRPr="003851A9">
        <w:t>s</w:t>
      </w:r>
      <w:r w:rsidRPr="003851A9">
        <w:t xml:space="preserve"> de “Identificación del problema” cubierta</w:t>
      </w:r>
      <w:r w:rsidR="000840E9" w:rsidRPr="003851A9">
        <w:t xml:space="preserve">s </w:t>
      </w:r>
      <w:r w:rsidR="001B1628" w:rsidRPr="003851A9">
        <w:t>cuyo problema a describir se ve resuelto por el cambio que se propone</w:t>
      </w:r>
      <w:r w:rsidRPr="003851A9">
        <w:t>.</w:t>
      </w:r>
    </w:p>
    <w:p w14:paraId="3AB4CD61" w14:textId="414D375C" w:rsidR="00321E43" w:rsidRPr="003851A9" w:rsidRDefault="00CD66BA" w:rsidP="00D4123F">
      <w:pPr>
        <w:numPr>
          <w:ilvl w:val="0"/>
          <w:numId w:val="34"/>
        </w:numPr>
        <w:jc w:val="both"/>
      </w:pPr>
      <w:r w:rsidRPr="003851A9">
        <w:rPr>
          <w:b/>
          <w:bCs/>
        </w:rPr>
        <w:t>Productos de trabajo</w:t>
      </w:r>
      <w:r w:rsidRPr="003851A9">
        <w:t>:   Plantilla de “Informe del Cambio” cubierta.</w:t>
      </w:r>
    </w:p>
    <w:p w14:paraId="29903528" w14:textId="62C3E480" w:rsidR="00CD66BA" w:rsidRPr="003851A9" w:rsidRDefault="00CD66BA" w:rsidP="00D4123F">
      <w:pPr>
        <w:numPr>
          <w:ilvl w:val="0"/>
          <w:numId w:val="34"/>
        </w:numPr>
        <w:jc w:val="both"/>
      </w:pPr>
      <w:r w:rsidRPr="003851A9">
        <w:rPr>
          <w:b/>
          <w:bCs/>
        </w:rPr>
        <w:t>Criterios de entrada</w:t>
      </w:r>
      <w:r w:rsidRPr="003851A9">
        <w:t>: La plantilla de “Identificación del problema” está lo suficientemente cubierta como para poder generar un informe del cambio, esto es, para poder cubrir los campos de la plantilla de “Informe del Cambio”.</w:t>
      </w:r>
    </w:p>
    <w:p w14:paraId="4865491F" w14:textId="0FAD3DB6" w:rsidR="00CD66BA" w:rsidRPr="003851A9" w:rsidRDefault="00CD66BA" w:rsidP="00D4123F">
      <w:pPr>
        <w:numPr>
          <w:ilvl w:val="0"/>
          <w:numId w:val="34"/>
        </w:numPr>
        <w:jc w:val="both"/>
      </w:pPr>
      <w:r w:rsidRPr="003851A9">
        <w:rPr>
          <w:b/>
          <w:bCs/>
        </w:rPr>
        <w:t>Criterios de salida</w:t>
      </w:r>
      <w:r w:rsidRPr="003851A9">
        <w:t>: La plantilla de “Informe del Cambio” tiene todos sus campos cubiertos.</w:t>
      </w:r>
    </w:p>
    <w:p w14:paraId="20555AC4" w14:textId="77777777" w:rsidR="00810F2E" w:rsidRPr="003851A9" w:rsidRDefault="00810F2E" w:rsidP="00D4123F">
      <w:pPr>
        <w:ind w:left="360"/>
        <w:jc w:val="both"/>
        <w:rPr>
          <w:b/>
          <w:bCs/>
        </w:rPr>
      </w:pPr>
    </w:p>
    <w:p w14:paraId="4D0E6387" w14:textId="1B7A0C4E" w:rsidR="00810F2E" w:rsidRPr="003851A9" w:rsidRDefault="7996C5FC" w:rsidP="00D4123F">
      <w:pPr>
        <w:pStyle w:val="Ttulo3"/>
        <w:jc w:val="both"/>
      </w:pPr>
      <w:bookmarkStart w:id="12" w:name="_Toc159184481"/>
      <w:r w:rsidRPr="003851A9">
        <w:t>Aprobación del cambio</w:t>
      </w:r>
      <w:bookmarkEnd w:id="12"/>
    </w:p>
    <w:p w14:paraId="5D3E3F48" w14:textId="66BE1865" w:rsidR="00810F2E" w:rsidRPr="003851A9" w:rsidRDefault="00810F2E" w:rsidP="00D4123F">
      <w:pPr>
        <w:numPr>
          <w:ilvl w:val="0"/>
          <w:numId w:val="34"/>
        </w:numPr>
        <w:jc w:val="both"/>
      </w:pPr>
      <w:r w:rsidRPr="003851A9">
        <w:rPr>
          <w:b/>
          <w:bCs/>
        </w:rPr>
        <w:t>Descripción</w:t>
      </w:r>
      <w:r w:rsidRPr="003851A9">
        <w:t xml:space="preserve">: </w:t>
      </w:r>
      <w:r w:rsidR="00956D22" w:rsidRPr="003851A9">
        <w:t xml:space="preserve">El informe del cambio se presenta a un comité de cambio o a la persona autorizada para su revisión y aprobación. Esta etapa implica </w:t>
      </w:r>
      <w:r w:rsidR="00AE3D4C" w:rsidRPr="003851A9">
        <w:t>decidir si llevar a cabo el cambio o no en base a</w:t>
      </w:r>
      <w:r w:rsidR="00956D22" w:rsidRPr="003851A9">
        <w:t>l impacto, beneficios y riesgos asociados con el cambio propuesto. Se genera un documento explicativo con justificaciones sobre la aprobación o no del cambio propuesto.</w:t>
      </w:r>
    </w:p>
    <w:p w14:paraId="380E9814" w14:textId="29D767EB" w:rsidR="00810F2E" w:rsidRPr="003851A9" w:rsidRDefault="00810F2E" w:rsidP="00D4123F">
      <w:pPr>
        <w:numPr>
          <w:ilvl w:val="0"/>
          <w:numId w:val="34"/>
        </w:numPr>
        <w:jc w:val="both"/>
      </w:pPr>
      <w:r w:rsidRPr="003851A9">
        <w:rPr>
          <w:b/>
          <w:bCs/>
        </w:rPr>
        <w:t>Involucrados</w:t>
      </w:r>
      <w:r w:rsidRPr="003851A9">
        <w:t xml:space="preserve">: </w:t>
      </w:r>
      <w:r w:rsidR="00BE5D04" w:rsidRPr="003851A9">
        <w:t>A</w:t>
      </w:r>
      <w:r w:rsidR="00880562" w:rsidRPr="003851A9">
        <w:t>utoridad de control de cambio</w:t>
      </w:r>
      <w:r w:rsidR="00AA74D7" w:rsidRPr="003851A9">
        <w:t>.</w:t>
      </w:r>
    </w:p>
    <w:p w14:paraId="22ED18D3" w14:textId="27ACB4E4" w:rsidR="00810F2E" w:rsidRPr="003851A9" w:rsidRDefault="00810F2E" w:rsidP="00D4123F">
      <w:pPr>
        <w:numPr>
          <w:ilvl w:val="0"/>
          <w:numId w:val="34"/>
        </w:numPr>
        <w:jc w:val="both"/>
      </w:pPr>
      <w:r w:rsidRPr="003851A9">
        <w:rPr>
          <w:b/>
          <w:bCs/>
        </w:rPr>
        <w:t>Entradas requeridas</w:t>
      </w:r>
      <w:r w:rsidRPr="003851A9">
        <w:t xml:space="preserve">: </w:t>
      </w:r>
      <w:r w:rsidR="00BE5D04" w:rsidRPr="003851A9">
        <w:t xml:space="preserve">Plantilla de “Informe del Cambio” </w:t>
      </w:r>
      <w:r w:rsidR="00D178AD" w:rsidRPr="003851A9">
        <w:t>cubierta.</w:t>
      </w:r>
      <w:r w:rsidR="00F43A1C" w:rsidRPr="003851A9">
        <w:t xml:space="preserve"> Plantilla de “Aprobación del cambio” </w:t>
      </w:r>
      <w:r w:rsidR="00AA00E3" w:rsidRPr="003851A9">
        <w:t>en blanco</w:t>
      </w:r>
      <w:r w:rsidR="2B26E609" w:rsidRPr="003851A9">
        <w:t xml:space="preserve"> disponible en la carpeta “</w:t>
      </w:r>
      <w:proofErr w:type="spellStart"/>
      <w:r w:rsidR="2B26E609" w:rsidRPr="003851A9">
        <w:t>AppTravelsa</w:t>
      </w:r>
      <w:proofErr w:type="spellEnd"/>
      <w:r w:rsidR="2B26E609" w:rsidRPr="003851A9">
        <w:t>/</w:t>
      </w:r>
      <w:proofErr w:type="spellStart"/>
      <w:r w:rsidR="2B26E609" w:rsidRPr="003851A9">
        <w:t>ControlCambios</w:t>
      </w:r>
      <w:proofErr w:type="spellEnd"/>
      <w:r w:rsidR="2B26E609" w:rsidRPr="003851A9">
        <w:t>/Plantillas”</w:t>
      </w:r>
      <w:r w:rsidR="00AA00E3" w:rsidRPr="003851A9">
        <w:t>.</w:t>
      </w:r>
    </w:p>
    <w:p w14:paraId="7CDE1D28" w14:textId="20508F3E" w:rsidR="00810F2E" w:rsidRPr="003851A9" w:rsidRDefault="00810F2E" w:rsidP="00D4123F">
      <w:pPr>
        <w:numPr>
          <w:ilvl w:val="0"/>
          <w:numId w:val="34"/>
        </w:numPr>
        <w:jc w:val="both"/>
      </w:pPr>
      <w:r w:rsidRPr="003851A9">
        <w:rPr>
          <w:b/>
          <w:bCs/>
        </w:rPr>
        <w:t>Productos de trabajo</w:t>
      </w:r>
      <w:r w:rsidRPr="003851A9">
        <w:t xml:space="preserve">:   </w:t>
      </w:r>
      <w:r w:rsidR="00D178AD" w:rsidRPr="003851A9">
        <w:t xml:space="preserve">Plantilla de </w:t>
      </w:r>
      <w:r w:rsidR="00F43A1C" w:rsidRPr="003851A9">
        <w:t>“Aprobación del cambio” cubierta.</w:t>
      </w:r>
    </w:p>
    <w:p w14:paraId="701184CF" w14:textId="0F72D7FC" w:rsidR="00810F2E" w:rsidRPr="003851A9" w:rsidRDefault="00810F2E" w:rsidP="00D4123F">
      <w:pPr>
        <w:numPr>
          <w:ilvl w:val="0"/>
          <w:numId w:val="34"/>
        </w:numPr>
        <w:jc w:val="both"/>
      </w:pPr>
      <w:r w:rsidRPr="003851A9">
        <w:rPr>
          <w:b/>
          <w:bCs/>
        </w:rPr>
        <w:t>Criterios de entrada</w:t>
      </w:r>
      <w:r w:rsidRPr="003851A9">
        <w:t xml:space="preserve">: </w:t>
      </w:r>
      <w:r w:rsidR="00364651" w:rsidRPr="003851A9">
        <w:t xml:space="preserve">La Plantilla de “Informe del Cambio” debe tener un identificador todavía no gestionado y estar lo suficientemente cubierta </w:t>
      </w:r>
      <w:r w:rsidR="007471F0" w:rsidRPr="003851A9">
        <w:t>como para que la autoridad tome una decisión (lo cual dependerá de la naturaleza del cambio).</w:t>
      </w:r>
    </w:p>
    <w:p w14:paraId="6B20EE03" w14:textId="15091901" w:rsidR="00810F2E" w:rsidRPr="003851A9" w:rsidRDefault="7996C5FC" w:rsidP="00D4123F">
      <w:pPr>
        <w:numPr>
          <w:ilvl w:val="0"/>
          <w:numId w:val="34"/>
        </w:numPr>
        <w:jc w:val="both"/>
      </w:pPr>
      <w:r w:rsidRPr="003851A9">
        <w:rPr>
          <w:b/>
          <w:bCs/>
        </w:rPr>
        <w:t>Criterios de salida</w:t>
      </w:r>
      <w:r w:rsidRPr="003851A9">
        <w:t xml:space="preserve">: </w:t>
      </w:r>
      <w:r w:rsidR="49936E7E" w:rsidRPr="003851A9">
        <w:t>La plantilla de “Aprobación del Cambio” tiene todos sus campos cubiertos.</w:t>
      </w:r>
    </w:p>
    <w:p w14:paraId="3558099A" w14:textId="12A819D4" w:rsidR="4040DDEE" w:rsidRPr="003851A9" w:rsidRDefault="4040DDEE" w:rsidP="00D4123F">
      <w:pPr>
        <w:jc w:val="both"/>
      </w:pPr>
    </w:p>
    <w:p w14:paraId="3FDE8CAE" w14:textId="4A6C3D52" w:rsidR="0A81B61B" w:rsidRPr="003851A9" w:rsidRDefault="0A81B61B" w:rsidP="00D4123F">
      <w:pPr>
        <w:pStyle w:val="Ttulo3"/>
        <w:jc w:val="both"/>
      </w:pPr>
      <w:bookmarkStart w:id="13" w:name="_Toc159184482"/>
      <w:r w:rsidRPr="003851A9">
        <w:t xml:space="preserve">Generar </w:t>
      </w:r>
      <w:r w:rsidR="2A83D3D7" w:rsidRPr="003851A9">
        <w:t>ECO</w:t>
      </w:r>
      <w:bookmarkEnd w:id="13"/>
    </w:p>
    <w:p w14:paraId="2A94CD1A" w14:textId="7DBB8CAE" w:rsidR="15E0E58C" w:rsidRPr="003851A9" w:rsidRDefault="15E0E58C" w:rsidP="00D4123F">
      <w:pPr>
        <w:pStyle w:val="Prrafodelista"/>
        <w:numPr>
          <w:ilvl w:val="0"/>
          <w:numId w:val="6"/>
        </w:numPr>
        <w:jc w:val="both"/>
        <w:rPr>
          <w:b/>
          <w:bCs/>
        </w:rPr>
      </w:pPr>
      <w:r w:rsidRPr="003851A9">
        <w:rPr>
          <w:b/>
          <w:bCs/>
        </w:rPr>
        <w:t xml:space="preserve">Descripción: </w:t>
      </w:r>
      <w:r w:rsidR="3EBFF7ED" w:rsidRPr="003851A9">
        <w:t xml:space="preserve">implica la creación de una </w:t>
      </w:r>
      <w:r w:rsidR="7D8D4BC9" w:rsidRPr="003851A9">
        <w:t>o</w:t>
      </w:r>
      <w:r w:rsidR="3EBFF7ED" w:rsidRPr="003851A9">
        <w:t xml:space="preserve">rden de </w:t>
      </w:r>
      <w:r w:rsidR="12AFA34A" w:rsidRPr="003851A9">
        <w:t>c</w:t>
      </w:r>
      <w:r w:rsidR="3EBFF7ED" w:rsidRPr="003851A9">
        <w:t xml:space="preserve">ambio de </w:t>
      </w:r>
      <w:r w:rsidR="69401058" w:rsidRPr="003851A9">
        <w:t>i</w:t>
      </w:r>
      <w:r w:rsidR="3EBFF7ED" w:rsidRPr="003851A9">
        <w:t>ngeniería después de la aprobación de un cambio propuesto. Este documento actúa como la autorización oficial para llevar a cabo la implementación del cambio en el proyecto de ingeniería de software, y se utiliza para guiar y respaldar la ejecución del cambio.</w:t>
      </w:r>
    </w:p>
    <w:p w14:paraId="05B0E092" w14:textId="319CF413" w:rsidR="3531EF3E" w:rsidRPr="003851A9" w:rsidRDefault="3531EF3E" w:rsidP="00D4123F">
      <w:pPr>
        <w:pStyle w:val="Prrafodelista"/>
        <w:numPr>
          <w:ilvl w:val="0"/>
          <w:numId w:val="6"/>
        </w:numPr>
        <w:jc w:val="both"/>
      </w:pPr>
      <w:r w:rsidRPr="003851A9">
        <w:rPr>
          <w:b/>
          <w:bCs/>
        </w:rPr>
        <w:lastRenderedPageBreak/>
        <w:t>Involucrados:</w:t>
      </w:r>
      <w:r w:rsidRPr="003851A9">
        <w:t xml:space="preserve"> autoridad de control de cambio, responsable de la generación del </w:t>
      </w:r>
      <w:r w:rsidR="6D1AFDD7" w:rsidRPr="003851A9">
        <w:t>ECO</w:t>
      </w:r>
      <w:r w:rsidR="68117665" w:rsidRPr="003851A9">
        <w:t>.</w:t>
      </w:r>
    </w:p>
    <w:p w14:paraId="5CD41C66" w14:textId="240F2548" w:rsidR="68117665" w:rsidRPr="003851A9" w:rsidRDefault="68117665" w:rsidP="00D4123F">
      <w:pPr>
        <w:pStyle w:val="Prrafodelista"/>
        <w:numPr>
          <w:ilvl w:val="0"/>
          <w:numId w:val="6"/>
        </w:numPr>
        <w:jc w:val="both"/>
      </w:pPr>
      <w:r w:rsidRPr="003851A9">
        <w:rPr>
          <w:b/>
          <w:bCs/>
        </w:rPr>
        <w:t>Entradas requeridas:</w:t>
      </w:r>
      <w:r w:rsidR="17C0B16B" w:rsidRPr="003851A9">
        <w:rPr>
          <w:b/>
          <w:bCs/>
        </w:rPr>
        <w:t xml:space="preserve"> </w:t>
      </w:r>
      <w:r w:rsidR="643560FF" w:rsidRPr="003851A9">
        <w:t>plantilla “Informe del cambio” cubierta,</w:t>
      </w:r>
      <w:r w:rsidR="45ABDF6D" w:rsidRPr="003851A9">
        <w:t xml:space="preserve"> plantilla “Aprobación del cambio” cubierta y aprobada</w:t>
      </w:r>
      <w:r w:rsidR="0E2A9956" w:rsidRPr="003851A9">
        <w:t>, plantilla ECO en blanco disponible en la carpeta “</w:t>
      </w:r>
      <w:proofErr w:type="spellStart"/>
      <w:r w:rsidR="0E2A9956" w:rsidRPr="003851A9">
        <w:t>AppTravelsa</w:t>
      </w:r>
      <w:proofErr w:type="spellEnd"/>
      <w:r w:rsidR="0E2A9956" w:rsidRPr="003851A9">
        <w:t>/</w:t>
      </w:r>
      <w:proofErr w:type="spellStart"/>
      <w:r w:rsidR="0E2A9956" w:rsidRPr="003851A9">
        <w:t>ControlCambios</w:t>
      </w:r>
      <w:proofErr w:type="spellEnd"/>
      <w:r w:rsidR="0E2A9956" w:rsidRPr="003851A9">
        <w:t>/Plantillas”</w:t>
      </w:r>
      <w:r w:rsidR="45ABDF6D" w:rsidRPr="003851A9">
        <w:t>.</w:t>
      </w:r>
    </w:p>
    <w:p w14:paraId="7A284A42" w14:textId="72AB509C" w:rsidR="7989BA9A" w:rsidRPr="003851A9" w:rsidRDefault="7989BA9A" w:rsidP="2FB53E66">
      <w:pPr>
        <w:pStyle w:val="Prrafodelista"/>
        <w:numPr>
          <w:ilvl w:val="0"/>
          <w:numId w:val="6"/>
        </w:numPr>
        <w:jc w:val="both"/>
      </w:pPr>
      <w:r w:rsidRPr="003851A9">
        <w:rPr>
          <w:b/>
          <w:bCs/>
        </w:rPr>
        <w:t xml:space="preserve">Productos de trabajo: </w:t>
      </w:r>
      <w:r w:rsidR="07DD25D0" w:rsidRPr="003851A9">
        <w:t>ECO c</w:t>
      </w:r>
      <w:r w:rsidRPr="003851A9">
        <w:t>ubierta.</w:t>
      </w:r>
    </w:p>
    <w:p w14:paraId="3405CE19" w14:textId="1CAE3C38" w:rsidR="0DA857CB" w:rsidRPr="003851A9" w:rsidRDefault="0DA857CB" w:rsidP="00D4123F">
      <w:pPr>
        <w:pStyle w:val="Prrafodelista"/>
        <w:numPr>
          <w:ilvl w:val="0"/>
          <w:numId w:val="6"/>
        </w:numPr>
        <w:jc w:val="both"/>
      </w:pPr>
      <w:r w:rsidRPr="003851A9">
        <w:rPr>
          <w:b/>
          <w:bCs/>
        </w:rPr>
        <w:t xml:space="preserve">Criterios de entrada: </w:t>
      </w:r>
      <w:r w:rsidRPr="003851A9">
        <w:t>aprobación del cambio registrada en la plantilla de "Aprobación del cambio"</w:t>
      </w:r>
      <w:r w:rsidR="477132B9" w:rsidRPr="003851A9">
        <w:t xml:space="preserve">, </w:t>
      </w:r>
      <w:r w:rsidR="360A1AD2" w:rsidRPr="003851A9">
        <w:t>información completa y detallada en las plantillas de "Identificación del problema" e "Informe del cambio".</w:t>
      </w:r>
    </w:p>
    <w:p w14:paraId="62670860" w14:textId="4E98F59E" w:rsidR="360A1AD2" w:rsidRPr="003851A9" w:rsidRDefault="360A1AD2" w:rsidP="00D4123F">
      <w:pPr>
        <w:pStyle w:val="Prrafodelista"/>
        <w:numPr>
          <w:ilvl w:val="0"/>
          <w:numId w:val="6"/>
        </w:numPr>
        <w:jc w:val="both"/>
        <w:rPr>
          <w:b/>
          <w:bCs/>
        </w:rPr>
      </w:pPr>
      <w:r w:rsidRPr="003851A9">
        <w:rPr>
          <w:b/>
          <w:bCs/>
        </w:rPr>
        <w:t xml:space="preserve">Criterios de salida: </w:t>
      </w:r>
      <w:r w:rsidRPr="003851A9">
        <w:t xml:space="preserve">la </w:t>
      </w:r>
      <w:r w:rsidR="71B319CD" w:rsidRPr="003851A9">
        <w:t>ECO</w:t>
      </w:r>
      <w:r w:rsidRPr="003851A9">
        <w:t xml:space="preserve"> tiene todos sus campos cubiertos.</w:t>
      </w:r>
    </w:p>
    <w:p w14:paraId="56E79B90" w14:textId="636BBE84" w:rsidR="4040DDEE" w:rsidRPr="003851A9" w:rsidRDefault="4040DDEE" w:rsidP="00D4123F">
      <w:pPr>
        <w:jc w:val="both"/>
      </w:pPr>
    </w:p>
    <w:p w14:paraId="0DB1DBDB" w14:textId="38D4E018" w:rsidR="686D50DD" w:rsidRPr="003851A9" w:rsidRDefault="686D50DD" w:rsidP="00D4123F">
      <w:pPr>
        <w:pStyle w:val="Ttulo3"/>
        <w:jc w:val="both"/>
      </w:pPr>
      <w:bookmarkStart w:id="14" w:name="_Toc159184483"/>
      <w:r w:rsidRPr="003851A9">
        <w:t>Realización</w:t>
      </w:r>
      <w:r w:rsidR="471275EE" w:rsidRPr="003851A9">
        <w:t xml:space="preserve"> del Cambio</w:t>
      </w:r>
      <w:bookmarkEnd w:id="14"/>
    </w:p>
    <w:p w14:paraId="2704B08D" w14:textId="057E4C75" w:rsidR="471275EE" w:rsidRPr="003851A9" w:rsidRDefault="471275EE" w:rsidP="00D4123F">
      <w:pPr>
        <w:numPr>
          <w:ilvl w:val="0"/>
          <w:numId w:val="34"/>
        </w:numPr>
        <w:jc w:val="both"/>
      </w:pPr>
      <w:r w:rsidRPr="003851A9">
        <w:rPr>
          <w:b/>
          <w:bCs/>
        </w:rPr>
        <w:t>Descripción</w:t>
      </w:r>
      <w:r w:rsidRPr="003851A9">
        <w:t>:</w:t>
      </w:r>
      <w:r w:rsidR="19511AE6" w:rsidRPr="003851A9">
        <w:t xml:space="preserve"> </w:t>
      </w:r>
      <w:r w:rsidR="11C43143" w:rsidRPr="003851A9">
        <w:t>s</w:t>
      </w:r>
      <w:r w:rsidR="19511AE6" w:rsidRPr="003851A9">
        <w:t xml:space="preserve">e implementa el cambio según el plan detallado en la etapa anterior </w:t>
      </w:r>
      <w:r w:rsidR="6355891D" w:rsidRPr="003851A9">
        <w:t>(</w:t>
      </w:r>
      <w:r w:rsidR="156A5E8F" w:rsidRPr="003851A9">
        <w:t>ECO</w:t>
      </w:r>
      <w:r w:rsidR="19511AE6" w:rsidRPr="003851A9">
        <w:t>). Esto puede incluir la modificación de elementos de configuración, pruebas y cualquier otra actividad necesaria para llevar a cabo el cambio de manera efectiva.</w:t>
      </w:r>
    </w:p>
    <w:p w14:paraId="20EE0D2E" w14:textId="3400869E" w:rsidR="471275EE" w:rsidRPr="003851A9" w:rsidRDefault="471275EE" w:rsidP="00D4123F">
      <w:pPr>
        <w:numPr>
          <w:ilvl w:val="0"/>
          <w:numId w:val="34"/>
        </w:numPr>
        <w:jc w:val="both"/>
      </w:pPr>
      <w:r w:rsidRPr="003851A9">
        <w:rPr>
          <w:b/>
          <w:bCs/>
        </w:rPr>
        <w:t>Involucrados</w:t>
      </w:r>
      <w:r w:rsidRPr="003851A9">
        <w:t xml:space="preserve">: </w:t>
      </w:r>
      <w:r w:rsidR="07962C91" w:rsidRPr="003851A9">
        <w:t>la autoridad de control de cambio, responsable de la implementación</w:t>
      </w:r>
      <w:r w:rsidR="00AA74D7" w:rsidRPr="003851A9">
        <w:t>.</w:t>
      </w:r>
    </w:p>
    <w:p w14:paraId="2577E7FD" w14:textId="7FFAA8EC" w:rsidR="471275EE" w:rsidRPr="003851A9" w:rsidRDefault="471275EE" w:rsidP="00D4123F">
      <w:pPr>
        <w:numPr>
          <w:ilvl w:val="0"/>
          <w:numId w:val="34"/>
        </w:numPr>
        <w:jc w:val="both"/>
      </w:pPr>
      <w:r w:rsidRPr="003851A9">
        <w:rPr>
          <w:b/>
          <w:bCs/>
        </w:rPr>
        <w:t>Entradas requeridas</w:t>
      </w:r>
      <w:r w:rsidRPr="003851A9">
        <w:t xml:space="preserve">: </w:t>
      </w:r>
      <w:r w:rsidR="5C9BA8EE" w:rsidRPr="003851A9">
        <w:t>plantilla “Aprobación del cambio” cubierta y aprobada</w:t>
      </w:r>
      <w:r w:rsidR="001508F4" w:rsidRPr="003851A9">
        <w:t>,</w:t>
      </w:r>
      <w:r w:rsidR="3410D9FF" w:rsidRPr="003851A9">
        <w:t xml:space="preserve"> la</w:t>
      </w:r>
      <w:r w:rsidR="68734AA2" w:rsidRPr="003851A9">
        <w:t xml:space="preserve"> ECO</w:t>
      </w:r>
      <w:r w:rsidR="2BD07570" w:rsidRPr="003851A9">
        <w:t xml:space="preserve"> autorizada</w:t>
      </w:r>
      <w:r w:rsidR="4D89A1AC" w:rsidRPr="003851A9">
        <w:t>, plantilla “Realización del cambio” en blanco disponible en la carpeta “</w:t>
      </w:r>
      <w:proofErr w:type="spellStart"/>
      <w:r w:rsidR="4D89A1AC" w:rsidRPr="003851A9">
        <w:t>AppTravelsa</w:t>
      </w:r>
      <w:proofErr w:type="spellEnd"/>
      <w:r w:rsidR="4D89A1AC" w:rsidRPr="003851A9">
        <w:t>/</w:t>
      </w:r>
      <w:proofErr w:type="spellStart"/>
      <w:r w:rsidR="4D89A1AC" w:rsidRPr="003851A9">
        <w:t>ControlCambios</w:t>
      </w:r>
      <w:proofErr w:type="spellEnd"/>
      <w:r w:rsidR="4D89A1AC" w:rsidRPr="003851A9">
        <w:t>/Plantillas”</w:t>
      </w:r>
      <w:r w:rsidR="6C77F0AF" w:rsidRPr="003851A9">
        <w:t>.</w:t>
      </w:r>
    </w:p>
    <w:p w14:paraId="46E101C2" w14:textId="5E3AF00B" w:rsidR="471275EE" w:rsidRPr="003851A9" w:rsidRDefault="471275EE" w:rsidP="00D4123F">
      <w:pPr>
        <w:numPr>
          <w:ilvl w:val="0"/>
          <w:numId w:val="34"/>
        </w:numPr>
        <w:jc w:val="both"/>
      </w:pPr>
      <w:r w:rsidRPr="003851A9">
        <w:rPr>
          <w:b/>
          <w:bCs/>
        </w:rPr>
        <w:t>Productos de trabajo</w:t>
      </w:r>
      <w:r w:rsidRPr="003851A9">
        <w:t xml:space="preserve">:  </w:t>
      </w:r>
      <w:r w:rsidR="3540A10A" w:rsidRPr="003851A9">
        <w:t>p</w:t>
      </w:r>
      <w:r w:rsidR="5DE31FD8" w:rsidRPr="003851A9">
        <w:t>lantilla de “Realización</w:t>
      </w:r>
      <w:r w:rsidR="3FD9FB43" w:rsidRPr="003851A9">
        <w:t xml:space="preserve"> </w:t>
      </w:r>
      <w:r w:rsidR="5DE31FD8" w:rsidRPr="003851A9">
        <w:t>del cambio” cubierta.</w:t>
      </w:r>
    </w:p>
    <w:p w14:paraId="57C99B36" w14:textId="3E23E0DA" w:rsidR="471275EE" w:rsidRPr="003851A9" w:rsidRDefault="471275EE" w:rsidP="00D4123F">
      <w:pPr>
        <w:numPr>
          <w:ilvl w:val="0"/>
          <w:numId w:val="34"/>
        </w:numPr>
        <w:jc w:val="both"/>
      </w:pPr>
      <w:r w:rsidRPr="003851A9">
        <w:rPr>
          <w:b/>
          <w:bCs/>
        </w:rPr>
        <w:t>Criterios de entrada</w:t>
      </w:r>
      <w:r w:rsidRPr="003851A9">
        <w:t>:</w:t>
      </w:r>
      <w:r w:rsidR="2468EAD3" w:rsidRPr="003851A9">
        <w:t xml:space="preserve"> la </w:t>
      </w:r>
      <w:r w:rsidR="1BD594EF" w:rsidRPr="003851A9">
        <w:t xml:space="preserve">ECO </w:t>
      </w:r>
      <w:r w:rsidR="2468EAD3" w:rsidRPr="003851A9">
        <w:t>de</w:t>
      </w:r>
      <w:r w:rsidR="719F9EF4" w:rsidRPr="003851A9">
        <w:t>be estar debidamente autorizado para que el equipo de desarrolladores pueda cubrir los campos de la plantilla de “</w:t>
      </w:r>
      <w:r w:rsidR="688610FA" w:rsidRPr="003851A9">
        <w:t>Realización del cambio”</w:t>
      </w:r>
    </w:p>
    <w:p w14:paraId="6FE6BDDA" w14:textId="2404E56F" w:rsidR="4040DDEE" w:rsidRPr="003851A9" w:rsidRDefault="471275EE" w:rsidP="00D4123F">
      <w:pPr>
        <w:numPr>
          <w:ilvl w:val="0"/>
          <w:numId w:val="34"/>
        </w:numPr>
        <w:jc w:val="both"/>
      </w:pPr>
      <w:r w:rsidRPr="003851A9">
        <w:rPr>
          <w:b/>
          <w:bCs/>
        </w:rPr>
        <w:t>Criterios de salida</w:t>
      </w:r>
      <w:r w:rsidRPr="003851A9">
        <w:t xml:space="preserve">: </w:t>
      </w:r>
      <w:r w:rsidR="46BA23E4" w:rsidRPr="003851A9">
        <w:t>l</w:t>
      </w:r>
      <w:r w:rsidR="45786FE2" w:rsidRPr="003851A9">
        <w:t>a plantilla de “Realización del Cambio” tiene todos sus campos cubiertos.</w:t>
      </w:r>
    </w:p>
    <w:p w14:paraId="7825EDF1" w14:textId="26C33BA5" w:rsidR="4040DDEE" w:rsidRPr="003851A9" w:rsidRDefault="4040DDEE" w:rsidP="00D4123F">
      <w:pPr>
        <w:jc w:val="both"/>
      </w:pPr>
    </w:p>
    <w:p w14:paraId="24FACDCF" w14:textId="5619ED12" w:rsidR="09FE0A3B" w:rsidRPr="003851A9" w:rsidRDefault="09FE0A3B" w:rsidP="00D4123F">
      <w:pPr>
        <w:pStyle w:val="Ttulo3"/>
        <w:spacing w:line="259" w:lineRule="auto"/>
        <w:jc w:val="both"/>
      </w:pPr>
      <w:r w:rsidRPr="003851A9">
        <w:t xml:space="preserve"> </w:t>
      </w:r>
      <w:bookmarkStart w:id="15" w:name="_Toc159184484"/>
      <w:r w:rsidRPr="003851A9">
        <w:t>Nueva Línea Base</w:t>
      </w:r>
      <w:bookmarkEnd w:id="15"/>
    </w:p>
    <w:p w14:paraId="5FE505B7" w14:textId="359510B8" w:rsidR="1CB5F11F" w:rsidRPr="003851A9" w:rsidRDefault="1CB5F11F" w:rsidP="00D4123F">
      <w:pPr>
        <w:numPr>
          <w:ilvl w:val="0"/>
          <w:numId w:val="34"/>
        </w:numPr>
        <w:jc w:val="both"/>
      </w:pPr>
      <w:r w:rsidRPr="003851A9">
        <w:rPr>
          <w:b/>
          <w:bCs/>
        </w:rPr>
        <w:t>Descripción</w:t>
      </w:r>
      <w:r w:rsidRPr="003851A9">
        <w:t xml:space="preserve">: </w:t>
      </w:r>
      <w:r w:rsidR="1E19B060" w:rsidRPr="003851A9">
        <w:t>d</w:t>
      </w:r>
      <w:r w:rsidR="2F01EF86" w:rsidRPr="003851A9">
        <w:t>espués de completar la implementación del cambio, se actualiza la línea base del proyecto para reflejar las modificaciones realizadas. Esto garantiza que los nuevos elementos del proyecto estén debidamente registrados y que la planificación futura se base en la situación actualizada.</w:t>
      </w:r>
    </w:p>
    <w:p w14:paraId="6A531AB9" w14:textId="49DBE2E1" w:rsidR="1CB5F11F" w:rsidRPr="003851A9" w:rsidRDefault="1CB5F11F" w:rsidP="00D4123F">
      <w:pPr>
        <w:numPr>
          <w:ilvl w:val="0"/>
          <w:numId w:val="34"/>
        </w:numPr>
        <w:jc w:val="both"/>
      </w:pPr>
      <w:r w:rsidRPr="003851A9">
        <w:rPr>
          <w:b/>
          <w:bCs/>
        </w:rPr>
        <w:t>Involucrados</w:t>
      </w:r>
      <w:r w:rsidRPr="003851A9">
        <w:t>:</w:t>
      </w:r>
      <w:r w:rsidR="4F19BCCE" w:rsidRPr="003851A9">
        <w:t xml:space="preserve"> el equipo de gestión de la configuració</w:t>
      </w:r>
      <w:r w:rsidR="00AA74D7" w:rsidRPr="003851A9">
        <w:t>n.</w:t>
      </w:r>
    </w:p>
    <w:p w14:paraId="79CA5D2A" w14:textId="40ACE873" w:rsidR="1CB5F11F" w:rsidRPr="003851A9" w:rsidRDefault="1CB5F11F" w:rsidP="00D4123F">
      <w:pPr>
        <w:numPr>
          <w:ilvl w:val="0"/>
          <w:numId w:val="34"/>
        </w:numPr>
        <w:jc w:val="both"/>
      </w:pPr>
      <w:r w:rsidRPr="003851A9">
        <w:rPr>
          <w:b/>
          <w:bCs/>
        </w:rPr>
        <w:t>Entradas requeridas</w:t>
      </w:r>
      <w:r w:rsidRPr="003851A9">
        <w:t xml:space="preserve">: </w:t>
      </w:r>
      <w:r w:rsidR="6333F7FE" w:rsidRPr="003851A9">
        <w:t>ECO</w:t>
      </w:r>
      <w:r w:rsidR="006666DF" w:rsidRPr="003851A9">
        <w:t xml:space="preserve"> </w:t>
      </w:r>
      <w:r w:rsidR="15222F8D" w:rsidRPr="003851A9">
        <w:t>autorizada</w:t>
      </w:r>
      <w:r w:rsidR="00433714" w:rsidRPr="003851A9">
        <w:t>,</w:t>
      </w:r>
      <w:r w:rsidR="62146E8B" w:rsidRPr="003851A9">
        <w:t xml:space="preserve"> </w:t>
      </w:r>
      <w:r w:rsidR="6E325F96" w:rsidRPr="003851A9">
        <w:t xml:space="preserve">plantilla de </w:t>
      </w:r>
      <w:r w:rsidR="743E15FD" w:rsidRPr="003851A9">
        <w:t>“Realización del cambio” cubierta</w:t>
      </w:r>
      <w:r w:rsidR="5AD481A6" w:rsidRPr="003851A9">
        <w:t>, plantilla de “Nueva Línea Base” en blanco disponible en la carpeta “</w:t>
      </w:r>
      <w:proofErr w:type="spellStart"/>
      <w:r w:rsidR="5AD481A6" w:rsidRPr="003851A9">
        <w:t>AppTravelsa</w:t>
      </w:r>
      <w:proofErr w:type="spellEnd"/>
      <w:r w:rsidR="5AD481A6" w:rsidRPr="003851A9">
        <w:t>/</w:t>
      </w:r>
      <w:proofErr w:type="spellStart"/>
      <w:r w:rsidR="5AD481A6" w:rsidRPr="003851A9">
        <w:t>ControlCambios</w:t>
      </w:r>
      <w:proofErr w:type="spellEnd"/>
      <w:r w:rsidR="5AD481A6" w:rsidRPr="003851A9">
        <w:t>/Plantillas”</w:t>
      </w:r>
      <w:r w:rsidR="743E15FD" w:rsidRPr="003851A9">
        <w:t>.</w:t>
      </w:r>
    </w:p>
    <w:p w14:paraId="1F780355" w14:textId="0117E150" w:rsidR="1CB5F11F" w:rsidRPr="003851A9" w:rsidRDefault="1CB5F11F" w:rsidP="00D4123F">
      <w:pPr>
        <w:numPr>
          <w:ilvl w:val="0"/>
          <w:numId w:val="34"/>
        </w:numPr>
        <w:jc w:val="both"/>
      </w:pPr>
      <w:r w:rsidRPr="003851A9">
        <w:rPr>
          <w:b/>
          <w:bCs/>
        </w:rPr>
        <w:t>Productos de trabajo</w:t>
      </w:r>
      <w:r w:rsidRPr="003851A9">
        <w:t xml:space="preserve">:  </w:t>
      </w:r>
      <w:r w:rsidR="2BBE8AA8" w:rsidRPr="003851A9">
        <w:t>l</w:t>
      </w:r>
      <w:r w:rsidR="129D998E" w:rsidRPr="003851A9">
        <w:t>a nueva</w:t>
      </w:r>
      <w:r w:rsidR="46B4FAEB" w:rsidRPr="003851A9">
        <w:t xml:space="preserve"> l</w:t>
      </w:r>
      <w:r w:rsidR="129D998E" w:rsidRPr="003851A9">
        <w:t>ínea base del proyecto que refleje las modificaciones realizadas</w:t>
      </w:r>
      <w:r w:rsidR="154F7D53" w:rsidRPr="003851A9">
        <w:t>.</w:t>
      </w:r>
    </w:p>
    <w:p w14:paraId="65AF1D20" w14:textId="44B4C20D" w:rsidR="1CB5F11F" w:rsidRPr="003851A9" w:rsidRDefault="1CB5F11F" w:rsidP="00D4123F">
      <w:pPr>
        <w:numPr>
          <w:ilvl w:val="0"/>
          <w:numId w:val="34"/>
        </w:numPr>
        <w:jc w:val="both"/>
      </w:pPr>
      <w:r w:rsidRPr="003851A9">
        <w:rPr>
          <w:b/>
          <w:bCs/>
        </w:rPr>
        <w:t>Criterios de entrada</w:t>
      </w:r>
      <w:r w:rsidRPr="003851A9">
        <w:t>:</w:t>
      </w:r>
      <w:r w:rsidR="3FE50D0C" w:rsidRPr="003851A9">
        <w:t xml:space="preserve"> la plantilla de “Realización del Cambio” debe estar lo suficientemente cubierta como para poder actualizar la línea base correctamente.</w:t>
      </w:r>
    </w:p>
    <w:p w14:paraId="4A7E3529" w14:textId="700C6C86" w:rsidR="1CB5F11F" w:rsidRPr="003851A9" w:rsidRDefault="1CB5F11F" w:rsidP="00D4123F">
      <w:pPr>
        <w:numPr>
          <w:ilvl w:val="0"/>
          <w:numId w:val="34"/>
        </w:numPr>
        <w:jc w:val="both"/>
      </w:pPr>
      <w:r w:rsidRPr="003851A9">
        <w:rPr>
          <w:b/>
          <w:bCs/>
        </w:rPr>
        <w:t>Criterios de salida</w:t>
      </w:r>
      <w:r w:rsidRPr="003851A9">
        <w:t>:</w:t>
      </w:r>
      <w:r w:rsidR="5A9C7015" w:rsidRPr="003851A9">
        <w:t xml:space="preserve"> l</w:t>
      </w:r>
      <w:r w:rsidR="629B6D47" w:rsidRPr="003851A9">
        <w:t>a nueva línea base está definida correctamente</w:t>
      </w:r>
      <w:r w:rsidR="005454B8" w:rsidRPr="003851A9">
        <w:t>.</w:t>
      </w:r>
    </w:p>
    <w:p w14:paraId="3CE6B52D" w14:textId="47607D80" w:rsidR="4040DDEE" w:rsidRPr="003851A9" w:rsidRDefault="4040DDEE" w:rsidP="00D4123F">
      <w:pPr>
        <w:jc w:val="both"/>
      </w:pPr>
    </w:p>
    <w:p w14:paraId="7B3FA956" w14:textId="03EAC3E3" w:rsidR="00B94EA4" w:rsidRPr="003851A9" w:rsidRDefault="00B94EA4" w:rsidP="00B94EA4">
      <w:pPr>
        <w:pStyle w:val="Ttulo3"/>
      </w:pPr>
      <w:bookmarkStart w:id="16" w:name="_Toc159184485"/>
      <w:r w:rsidRPr="003851A9">
        <w:lastRenderedPageBreak/>
        <w:t>Notificar realización del cambio a los stakeholders</w:t>
      </w:r>
      <w:bookmarkEnd w:id="16"/>
    </w:p>
    <w:p w14:paraId="6B49E73C" w14:textId="753D2F91" w:rsidR="00B94EA4" w:rsidRPr="003851A9" w:rsidRDefault="00B94EA4" w:rsidP="003A11D2">
      <w:pPr>
        <w:ind w:firstLine="708"/>
        <w:jc w:val="both"/>
      </w:pPr>
      <w:r w:rsidRPr="003851A9">
        <w:rPr>
          <w:b/>
          <w:bCs/>
        </w:rPr>
        <w:t>Descripción</w:t>
      </w:r>
      <w:r w:rsidR="00590BEE" w:rsidRPr="003851A9">
        <w:t>:</w:t>
      </w:r>
      <w:r w:rsidR="003A11D2" w:rsidRPr="003851A9">
        <w:t xml:space="preserve"> Una vez que el cambio se ha implementado y la nueva línea base está establecida, se notifica a quien realizó la petición de cambio y al resto de </w:t>
      </w:r>
      <w:r w:rsidR="003A11D2" w:rsidRPr="003851A9">
        <w:rPr>
          <w:i/>
          <w:iCs/>
        </w:rPr>
        <w:t>stakeholders</w:t>
      </w:r>
      <w:r w:rsidR="003A11D2" w:rsidRPr="003851A9">
        <w:t xml:space="preserve"> involucrados en él sobre la finalización exitosa del cambio. Esta comunicación puede incluir detalles sobre los beneficios obtenidos y cualquier impacto relevante en los plazos, costos o funcionalidades del proyecto.</w:t>
      </w:r>
    </w:p>
    <w:p w14:paraId="7B935BBB" w14:textId="537AC755" w:rsidR="00B4695F" w:rsidRPr="003851A9" w:rsidRDefault="00B4695F" w:rsidP="00B94EA4">
      <w:pPr>
        <w:numPr>
          <w:ilvl w:val="0"/>
          <w:numId w:val="39"/>
        </w:numPr>
        <w:jc w:val="both"/>
        <w:rPr>
          <w:b/>
          <w:bCs/>
        </w:rPr>
      </w:pPr>
      <w:r w:rsidRPr="003851A9">
        <w:rPr>
          <w:b/>
          <w:bCs/>
        </w:rPr>
        <w:t>Involucrados</w:t>
      </w:r>
      <w:r w:rsidRPr="003851A9">
        <w:t>:</w:t>
      </w:r>
      <w:r w:rsidR="00C40DB4" w:rsidRPr="003851A9">
        <w:t xml:space="preserve"> la autoridad de gestión del cambio</w:t>
      </w:r>
      <w:r w:rsidR="0038554C" w:rsidRPr="003851A9">
        <w:t xml:space="preserve">, </w:t>
      </w:r>
      <w:r w:rsidR="00EB20B6" w:rsidRPr="003851A9">
        <w:t xml:space="preserve">solicitante del cambio, </w:t>
      </w:r>
      <w:r w:rsidR="003578A1" w:rsidRPr="003851A9">
        <w:t xml:space="preserve">todos los demás </w:t>
      </w:r>
      <w:r w:rsidR="003578A1" w:rsidRPr="003851A9">
        <w:rPr>
          <w:i/>
          <w:iCs/>
        </w:rPr>
        <w:t>stakeholders</w:t>
      </w:r>
      <w:r w:rsidR="003578A1" w:rsidRPr="003851A9">
        <w:t xml:space="preserve"> a los que les pueda afectar el cambio.</w:t>
      </w:r>
    </w:p>
    <w:p w14:paraId="75108EBD" w14:textId="1A6E1FE8" w:rsidR="00590BEE" w:rsidRPr="003851A9" w:rsidRDefault="00590BEE" w:rsidP="00B94EA4">
      <w:pPr>
        <w:numPr>
          <w:ilvl w:val="0"/>
          <w:numId w:val="39"/>
        </w:numPr>
        <w:jc w:val="both"/>
        <w:rPr>
          <w:b/>
          <w:bCs/>
        </w:rPr>
      </w:pPr>
      <w:r w:rsidRPr="003851A9">
        <w:rPr>
          <w:b/>
          <w:bCs/>
        </w:rPr>
        <w:t>Entradas requeridas</w:t>
      </w:r>
      <w:r w:rsidRPr="003851A9">
        <w:t>:</w:t>
      </w:r>
      <w:r w:rsidR="00B96BDC" w:rsidRPr="003851A9">
        <w:t xml:space="preserve"> </w:t>
      </w:r>
      <w:r w:rsidR="000A51C9" w:rsidRPr="003851A9">
        <w:t>la plantil</w:t>
      </w:r>
      <w:r w:rsidR="00B96BDC" w:rsidRPr="003851A9">
        <w:t>la</w:t>
      </w:r>
      <w:r w:rsidR="000A51C9" w:rsidRPr="003851A9">
        <w:t xml:space="preserve"> de </w:t>
      </w:r>
      <w:r w:rsidR="00B61025">
        <w:t>ECO</w:t>
      </w:r>
      <w:r w:rsidR="00FF382F" w:rsidRPr="003851A9">
        <w:t>,</w:t>
      </w:r>
      <w:r w:rsidR="00572429" w:rsidRPr="003851A9">
        <w:t xml:space="preserve"> plantillas de “</w:t>
      </w:r>
      <w:r w:rsidR="000A51C9" w:rsidRPr="003851A9">
        <w:t xml:space="preserve">Identificación del problema” </w:t>
      </w:r>
      <w:r w:rsidR="00572429" w:rsidRPr="003851A9">
        <w:t>cuyo identificador sea uno de</w:t>
      </w:r>
      <w:r w:rsidR="004372A7" w:rsidRPr="003851A9">
        <w:t xml:space="preserve"> los </w:t>
      </w:r>
      <w:r w:rsidR="00B96BDC" w:rsidRPr="003851A9">
        <w:t xml:space="preserve">del </w:t>
      </w:r>
      <w:r w:rsidR="00572429" w:rsidRPr="003851A9">
        <w:t xml:space="preserve">campo </w:t>
      </w:r>
      <w:proofErr w:type="spellStart"/>
      <w:r w:rsidR="00572429" w:rsidRPr="003851A9">
        <w:t>IdPs</w:t>
      </w:r>
      <w:proofErr w:type="spellEnd"/>
      <w:r w:rsidR="00572429" w:rsidRPr="003851A9">
        <w:t xml:space="preserve"> del </w:t>
      </w:r>
      <w:r w:rsidR="00C64476" w:rsidRPr="003851A9">
        <w:t>“Informe del Cambio”</w:t>
      </w:r>
      <w:r w:rsidR="005E603E">
        <w:t xml:space="preserve"> y</w:t>
      </w:r>
      <w:r w:rsidR="004372A7" w:rsidRPr="003851A9">
        <w:t xml:space="preserve"> la nueva línea base actualizada</w:t>
      </w:r>
      <w:r w:rsidR="005E603E">
        <w:t xml:space="preserve"> cubiertas;</w:t>
      </w:r>
      <w:r w:rsidR="6DF6A2F1" w:rsidRPr="003851A9">
        <w:t xml:space="preserve"> plantilla “Notificación de cambio realizado” en blanco disponible en la carpeta “</w:t>
      </w:r>
      <w:proofErr w:type="spellStart"/>
      <w:r w:rsidR="6DF6A2F1" w:rsidRPr="003851A9">
        <w:t>AppTravelsa</w:t>
      </w:r>
      <w:proofErr w:type="spellEnd"/>
      <w:r w:rsidR="6DF6A2F1" w:rsidRPr="003851A9">
        <w:t>/</w:t>
      </w:r>
      <w:proofErr w:type="spellStart"/>
      <w:r w:rsidR="6DF6A2F1" w:rsidRPr="003851A9">
        <w:t>ControlCambios</w:t>
      </w:r>
      <w:proofErr w:type="spellEnd"/>
      <w:r w:rsidR="6DF6A2F1" w:rsidRPr="003851A9">
        <w:t>/Plantillas”</w:t>
      </w:r>
      <w:r w:rsidR="00C039F9" w:rsidRPr="003851A9">
        <w:t>.</w:t>
      </w:r>
    </w:p>
    <w:p w14:paraId="78B07F30" w14:textId="0343AF6D" w:rsidR="00590BEE" w:rsidRPr="003851A9" w:rsidRDefault="00590BEE" w:rsidP="00B94EA4">
      <w:pPr>
        <w:numPr>
          <w:ilvl w:val="0"/>
          <w:numId w:val="39"/>
        </w:numPr>
        <w:jc w:val="both"/>
        <w:rPr>
          <w:b/>
          <w:bCs/>
        </w:rPr>
      </w:pPr>
      <w:r w:rsidRPr="003851A9">
        <w:rPr>
          <w:b/>
          <w:bCs/>
        </w:rPr>
        <w:t>Productos de trabajo</w:t>
      </w:r>
      <w:r w:rsidRPr="003851A9">
        <w:t>:</w:t>
      </w:r>
      <w:r w:rsidR="009D784F" w:rsidRPr="003851A9">
        <w:t xml:space="preserve"> plantilla “</w:t>
      </w:r>
      <w:r w:rsidR="00AF049B" w:rsidRPr="003851A9">
        <w:t>Notificación de cambio realizado” cubierta.</w:t>
      </w:r>
    </w:p>
    <w:p w14:paraId="3D82F812" w14:textId="1788E714" w:rsidR="00590BEE" w:rsidRPr="003851A9" w:rsidRDefault="00590BEE" w:rsidP="00B94EA4">
      <w:pPr>
        <w:numPr>
          <w:ilvl w:val="0"/>
          <w:numId w:val="39"/>
        </w:numPr>
        <w:jc w:val="both"/>
        <w:rPr>
          <w:b/>
          <w:bCs/>
        </w:rPr>
      </w:pPr>
      <w:r w:rsidRPr="003851A9">
        <w:rPr>
          <w:b/>
          <w:bCs/>
        </w:rPr>
        <w:t>Criterios de entrada</w:t>
      </w:r>
      <w:r w:rsidRPr="003851A9">
        <w:t>:</w:t>
      </w:r>
      <w:r w:rsidR="00C039F9" w:rsidRPr="003851A9">
        <w:t xml:space="preserve"> el cambio se ha completado </w:t>
      </w:r>
      <w:r w:rsidR="005472E2" w:rsidRPr="003851A9">
        <w:t>satisfactoriamente y la línea base ha sido actualizada correctamente para reflejarlo.</w:t>
      </w:r>
    </w:p>
    <w:p w14:paraId="1970D9D4" w14:textId="0A5B0E86" w:rsidR="00590BEE" w:rsidRPr="003851A9" w:rsidRDefault="00590BEE" w:rsidP="00B94EA4">
      <w:pPr>
        <w:numPr>
          <w:ilvl w:val="0"/>
          <w:numId w:val="39"/>
        </w:numPr>
        <w:jc w:val="both"/>
        <w:rPr>
          <w:b/>
          <w:bCs/>
        </w:rPr>
      </w:pPr>
      <w:r w:rsidRPr="003851A9">
        <w:rPr>
          <w:b/>
          <w:bCs/>
        </w:rPr>
        <w:t>Criterios de salida</w:t>
      </w:r>
      <w:r w:rsidR="005454B8" w:rsidRPr="003851A9">
        <w:t>:</w:t>
      </w:r>
      <w:r w:rsidR="005472E2" w:rsidRPr="003851A9">
        <w:t xml:space="preserve"> el actor que realizó la solicitud de cambio </w:t>
      </w:r>
      <w:r w:rsidR="009065DE" w:rsidRPr="003851A9">
        <w:t xml:space="preserve">y todos los demás </w:t>
      </w:r>
      <w:r w:rsidR="009065DE" w:rsidRPr="003851A9">
        <w:rPr>
          <w:i/>
          <w:iCs/>
        </w:rPr>
        <w:t>stakeholders</w:t>
      </w:r>
      <w:r w:rsidR="009065DE" w:rsidRPr="003851A9">
        <w:t xml:space="preserve"> a los que les afecta son informados de que los cambios producidos.</w:t>
      </w:r>
    </w:p>
    <w:p w14:paraId="7035DBCD" w14:textId="77777777" w:rsidR="00810F2E" w:rsidRPr="003851A9" w:rsidRDefault="00810F2E" w:rsidP="00D4123F">
      <w:pPr>
        <w:jc w:val="both"/>
      </w:pPr>
    </w:p>
    <w:p w14:paraId="098DABB5" w14:textId="1A74125C" w:rsidR="38DAB1AD" w:rsidRPr="003851A9" w:rsidRDefault="38DAB1AD" w:rsidP="2FB53E66">
      <w:pPr>
        <w:pStyle w:val="Ttulo3"/>
      </w:pPr>
      <w:bookmarkStart w:id="17" w:name="_Toc159184486"/>
      <w:r w:rsidRPr="003851A9">
        <w:t>Notifica</w:t>
      </w:r>
      <w:r w:rsidR="3A805063" w:rsidRPr="003851A9">
        <w:t>r rechazo</w:t>
      </w:r>
      <w:bookmarkEnd w:id="17"/>
    </w:p>
    <w:p w14:paraId="7B705DF1" w14:textId="1DB89EA8" w:rsidR="3A805063" w:rsidRPr="003851A9" w:rsidRDefault="3A805063" w:rsidP="2FB53E66">
      <w:pPr>
        <w:numPr>
          <w:ilvl w:val="0"/>
          <w:numId w:val="34"/>
        </w:numPr>
        <w:jc w:val="both"/>
      </w:pPr>
      <w:r w:rsidRPr="003851A9">
        <w:rPr>
          <w:b/>
          <w:bCs/>
        </w:rPr>
        <w:t>Descripción</w:t>
      </w:r>
      <w:r w:rsidRPr="003851A9">
        <w:t xml:space="preserve">: después de la decisión de no realizar el cambio por parte de la autoridad del </w:t>
      </w:r>
      <w:r w:rsidR="056E303B" w:rsidRPr="003851A9">
        <w:t>cambio, se notificará de la misma al cliente que ha notificado el cambio</w:t>
      </w:r>
      <w:r w:rsidRPr="003851A9">
        <w:t>.</w:t>
      </w:r>
    </w:p>
    <w:p w14:paraId="71469AAA" w14:textId="35615019" w:rsidR="3A805063" w:rsidRPr="003851A9" w:rsidRDefault="3A805063" w:rsidP="2FB53E66">
      <w:pPr>
        <w:numPr>
          <w:ilvl w:val="0"/>
          <w:numId w:val="34"/>
        </w:numPr>
        <w:jc w:val="both"/>
      </w:pPr>
      <w:r w:rsidRPr="003851A9">
        <w:rPr>
          <w:b/>
          <w:bCs/>
        </w:rPr>
        <w:t>Involucrados</w:t>
      </w:r>
      <w:r w:rsidRPr="003851A9">
        <w:t xml:space="preserve">: </w:t>
      </w:r>
      <w:r w:rsidR="505C1012" w:rsidRPr="003851A9">
        <w:t>la autoridad de gestión del cambio, solicitante del cambio</w:t>
      </w:r>
      <w:r w:rsidRPr="003851A9">
        <w:t>.</w:t>
      </w:r>
    </w:p>
    <w:p w14:paraId="248D3E3D" w14:textId="5800FB3F" w:rsidR="3A805063" w:rsidRPr="003851A9" w:rsidRDefault="3A805063" w:rsidP="2FB53E66">
      <w:pPr>
        <w:numPr>
          <w:ilvl w:val="0"/>
          <w:numId w:val="34"/>
        </w:numPr>
        <w:jc w:val="both"/>
      </w:pPr>
      <w:r w:rsidRPr="003851A9">
        <w:rPr>
          <w:b/>
          <w:bCs/>
        </w:rPr>
        <w:t>Entradas requeridas</w:t>
      </w:r>
      <w:r w:rsidRPr="003851A9">
        <w:t>: plantilla de</w:t>
      </w:r>
      <w:r w:rsidR="005E603E">
        <w:t xml:space="preserve"> ECO</w:t>
      </w:r>
      <w:r w:rsidR="009A08AB" w:rsidRPr="003851A9">
        <w:t xml:space="preserve">, </w:t>
      </w:r>
      <w:r w:rsidRPr="003851A9">
        <w:t>plantilla</w:t>
      </w:r>
      <w:r w:rsidR="009A08AB" w:rsidRPr="003851A9">
        <w:t>s</w:t>
      </w:r>
      <w:r w:rsidRPr="003851A9">
        <w:t xml:space="preserve"> de "Identificación del problema" cubierta</w:t>
      </w:r>
      <w:r w:rsidR="009A08AB" w:rsidRPr="003851A9">
        <w:t xml:space="preserve">s cuyo identificador sea uno de los del campo </w:t>
      </w:r>
      <w:proofErr w:type="spellStart"/>
      <w:r w:rsidR="009A08AB" w:rsidRPr="003851A9">
        <w:t>IdPs</w:t>
      </w:r>
      <w:proofErr w:type="spellEnd"/>
      <w:r w:rsidR="009A08AB" w:rsidRPr="003851A9">
        <w:t xml:space="preserve"> del “Informe del Cambio”</w:t>
      </w:r>
      <w:r w:rsidRPr="003851A9">
        <w:t>, plantilla “Aprobación del cambio” cubierta</w:t>
      </w:r>
      <w:r w:rsidR="005E603E">
        <w:t>s;</w:t>
      </w:r>
      <w:r w:rsidR="78254F86" w:rsidRPr="003851A9">
        <w:t xml:space="preserve"> plantilla de “Notificar cambio” en blanco disponible en la carpeta “</w:t>
      </w:r>
      <w:proofErr w:type="spellStart"/>
      <w:r w:rsidR="78254F86" w:rsidRPr="003851A9">
        <w:t>AppTravelsa</w:t>
      </w:r>
      <w:proofErr w:type="spellEnd"/>
      <w:r w:rsidR="78254F86" w:rsidRPr="003851A9">
        <w:t>/</w:t>
      </w:r>
      <w:proofErr w:type="spellStart"/>
      <w:r w:rsidR="78254F86" w:rsidRPr="003851A9">
        <w:t>ControlCambios</w:t>
      </w:r>
      <w:proofErr w:type="spellEnd"/>
      <w:r w:rsidR="78254F86" w:rsidRPr="003851A9">
        <w:t>/Plantillas”</w:t>
      </w:r>
      <w:r w:rsidRPr="003851A9">
        <w:t>.</w:t>
      </w:r>
    </w:p>
    <w:p w14:paraId="18873E7E" w14:textId="4E2E178D" w:rsidR="3A805063" w:rsidRPr="003851A9" w:rsidRDefault="3A805063" w:rsidP="2FB53E66">
      <w:pPr>
        <w:numPr>
          <w:ilvl w:val="0"/>
          <w:numId w:val="34"/>
        </w:numPr>
        <w:jc w:val="both"/>
      </w:pPr>
      <w:r w:rsidRPr="003851A9">
        <w:rPr>
          <w:b/>
          <w:bCs/>
        </w:rPr>
        <w:t>Productos de trabajo</w:t>
      </w:r>
      <w:r w:rsidRPr="003851A9">
        <w:t xml:space="preserve">:  </w:t>
      </w:r>
      <w:r w:rsidR="00438167" w:rsidRPr="003851A9">
        <w:t>plantilla de “Notificar rechazo” cubierta</w:t>
      </w:r>
      <w:r w:rsidRPr="003851A9">
        <w:t>.</w:t>
      </w:r>
    </w:p>
    <w:p w14:paraId="4816C34A" w14:textId="1C47B384" w:rsidR="3A805063" w:rsidRPr="003851A9" w:rsidRDefault="3A805063" w:rsidP="2FB53E66">
      <w:pPr>
        <w:numPr>
          <w:ilvl w:val="0"/>
          <w:numId w:val="34"/>
        </w:numPr>
        <w:jc w:val="both"/>
      </w:pPr>
      <w:r w:rsidRPr="003851A9">
        <w:rPr>
          <w:b/>
          <w:bCs/>
        </w:rPr>
        <w:t>Criterios de entrada</w:t>
      </w:r>
      <w:r w:rsidRPr="003851A9">
        <w:t>:</w:t>
      </w:r>
      <w:r w:rsidR="25C25A0F" w:rsidRPr="003851A9">
        <w:t xml:space="preserve"> en</w:t>
      </w:r>
      <w:r w:rsidRPr="003851A9">
        <w:t xml:space="preserve"> la plantilla de </w:t>
      </w:r>
      <w:r w:rsidR="29FFA1B5" w:rsidRPr="003851A9">
        <w:t>“</w:t>
      </w:r>
      <w:r w:rsidR="5C631F92" w:rsidRPr="003851A9">
        <w:t>Aprobación del cambio</w:t>
      </w:r>
      <w:r w:rsidR="29FFA1B5" w:rsidRPr="003851A9">
        <w:t>”</w:t>
      </w:r>
      <w:r w:rsidR="6042B1AA" w:rsidRPr="003851A9">
        <w:t xml:space="preserve"> </w:t>
      </w:r>
      <w:r w:rsidR="2DFF7896" w:rsidRPr="003851A9">
        <w:t>se identifica que el cambio ha sido rechazado</w:t>
      </w:r>
      <w:r w:rsidRPr="003851A9">
        <w:t>.</w:t>
      </w:r>
    </w:p>
    <w:p w14:paraId="78E2C5B2" w14:textId="00B4C0D9" w:rsidR="3A805063" w:rsidRPr="003851A9" w:rsidRDefault="3A805063" w:rsidP="2FB53E66">
      <w:pPr>
        <w:numPr>
          <w:ilvl w:val="0"/>
          <w:numId w:val="34"/>
        </w:numPr>
        <w:jc w:val="both"/>
      </w:pPr>
      <w:r w:rsidRPr="003851A9">
        <w:rPr>
          <w:b/>
          <w:bCs/>
        </w:rPr>
        <w:t>Criterios de salida</w:t>
      </w:r>
      <w:r w:rsidRPr="003851A9">
        <w:t xml:space="preserve">: </w:t>
      </w:r>
      <w:r w:rsidR="09A4F30F" w:rsidRPr="003851A9">
        <w:t>el actor que realizó la solicitud de cambio es informado de que el cambio ha sido rechazado</w:t>
      </w:r>
      <w:r w:rsidRPr="003851A9">
        <w:t>.</w:t>
      </w:r>
    </w:p>
    <w:p w14:paraId="203BA7DA" w14:textId="3F573168" w:rsidR="2FB53E66" w:rsidRPr="003851A9" w:rsidRDefault="00987272" w:rsidP="2FB53E66">
      <w:pPr>
        <w:jc w:val="both"/>
      </w:pPr>
      <w:r w:rsidRPr="003851A9">
        <w:br w:type="page"/>
      </w:r>
    </w:p>
    <w:p w14:paraId="25463D0B" w14:textId="77777777" w:rsidR="00F512EB" w:rsidRPr="003851A9" w:rsidRDefault="00F512EB" w:rsidP="004B278D">
      <w:pPr>
        <w:pStyle w:val="Ttulo2"/>
      </w:pPr>
      <w:bookmarkStart w:id="18" w:name="_Toc159184487"/>
      <w:r w:rsidRPr="003851A9">
        <w:t>Plantillas del proceso</w:t>
      </w:r>
      <w:bookmarkEnd w:id="18"/>
    </w:p>
    <w:p w14:paraId="12A08A7E" w14:textId="43A2BD5C" w:rsidR="00F512EB" w:rsidRPr="003851A9" w:rsidRDefault="4505DA3E" w:rsidP="00D4123F">
      <w:pPr>
        <w:pStyle w:val="Ttulo3"/>
        <w:jc w:val="both"/>
      </w:pPr>
      <w:bookmarkStart w:id="19" w:name="_Toc159184488"/>
      <w:r w:rsidRPr="003851A9">
        <w:t xml:space="preserve">Plantilla </w:t>
      </w:r>
      <w:r w:rsidR="0C074CBE" w:rsidRPr="003851A9">
        <w:t>“Identificación del problema”</w:t>
      </w:r>
      <w:r w:rsidRPr="003851A9">
        <w:t>.</w:t>
      </w:r>
      <w:bookmarkEnd w:id="19"/>
    </w:p>
    <w:p w14:paraId="33EDBFCB" w14:textId="77777777" w:rsidR="00F512EB" w:rsidRPr="003851A9" w:rsidRDefault="00F512EB" w:rsidP="00D4123F">
      <w:pPr>
        <w:pStyle w:val="Ttulo4"/>
        <w:jc w:val="both"/>
      </w:pPr>
      <w:r w:rsidRPr="003851A9">
        <w:t>Modelo</w:t>
      </w:r>
    </w:p>
    <w:p w14:paraId="55089AC9" w14:textId="77777777" w:rsidR="00D90739" w:rsidRPr="003851A9" w:rsidRDefault="00D90739" w:rsidP="00D90739"/>
    <w:tbl>
      <w:tblPr>
        <w:tblW w:w="9291" w:type="dxa"/>
        <w:tblInd w:w="75" w:type="dxa"/>
        <w:tblCellMar>
          <w:left w:w="70" w:type="dxa"/>
          <w:right w:w="70" w:type="dxa"/>
        </w:tblCellMar>
        <w:tblLook w:val="04A0" w:firstRow="1" w:lastRow="0" w:firstColumn="1" w:lastColumn="0" w:noHBand="0" w:noVBand="1"/>
      </w:tblPr>
      <w:tblGrid>
        <w:gridCol w:w="4640"/>
        <w:gridCol w:w="4640"/>
        <w:gridCol w:w="146"/>
      </w:tblGrid>
      <w:tr w:rsidR="004F7117" w:rsidRPr="003851A9" w14:paraId="767CC2AF" w14:textId="77777777" w:rsidTr="004F7117">
        <w:trPr>
          <w:gridAfter w:val="1"/>
          <w:wAfter w:w="11" w:type="dxa"/>
          <w:trHeight w:val="405"/>
        </w:trPr>
        <w:tc>
          <w:tcPr>
            <w:tcW w:w="4640" w:type="dxa"/>
            <w:tcBorders>
              <w:top w:val="single" w:sz="4" w:space="0" w:color="000000"/>
              <w:left w:val="single" w:sz="4" w:space="0" w:color="000000"/>
              <w:bottom w:val="nil"/>
              <w:right w:val="nil"/>
            </w:tcBorders>
            <w:shd w:val="clear" w:color="000000" w:fill="D9D9D9"/>
            <w:noWrap/>
            <w:vAlign w:val="center"/>
            <w:hideMark/>
          </w:tcPr>
          <w:p w14:paraId="3C6725C6" w14:textId="77777777" w:rsidR="004F7117" w:rsidRPr="003851A9" w:rsidRDefault="004F7117">
            <w:pPr>
              <w:rPr>
                <w:color w:val="000000"/>
                <w:lang w:eastAsia="es-ES" w:bidi="ar-SA"/>
              </w:rPr>
            </w:pPr>
            <w:proofErr w:type="spellStart"/>
            <w:r w:rsidRPr="003851A9">
              <w:rPr>
                <w:color w:val="000000"/>
              </w:rPr>
              <w:t>IdP</w:t>
            </w:r>
            <w:proofErr w:type="spellEnd"/>
            <w:r w:rsidRPr="003851A9">
              <w:rPr>
                <w:color w:val="000000"/>
              </w:rPr>
              <w:t>:</w:t>
            </w:r>
          </w:p>
        </w:tc>
        <w:tc>
          <w:tcPr>
            <w:tcW w:w="4640" w:type="dxa"/>
            <w:tcBorders>
              <w:top w:val="single" w:sz="4" w:space="0" w:color="000000"/>
              <w:left w:val="single" w:sz="4" w:space="0" w:color="000000"/>
              <w:bottom w:val="nil"/>
              <w:right w:val="single" w:sz="4" w:space="0" w:color="000000"/>
            </w:tcBorders>
            <w:shd w:val="clear" w:color="000000" w:fill="D9D9D9"/>
            <w:noWrap/>
            <w:vAlign w:val="center"/>
            <w:hideMark/>
          </w:tcPr>
          <w:p w14:paraId="5C20EEFA" w14:textId="77777777" w:rsidR="004F7117" w:rsidRPr="003851A9" w:rsidRDefault="004F7117">
            <w:pPr>
              <w:rPr>
                <w:color w:val="000000"/>
              </w:rPr>
            </w:pPr>
            <w:r w:rsidRPr="003851A9">
              <w:rPr>
                <w:color w:val="000000"/>
              </w:rPr>
              <w:t>Fecha:</w:t>
            </w:r>
          </w:p>
        </w:tc>
      </w:tr>
      <w:tr w:rsidR="004F7117" w:rsidRPr="003851A9" w14:paraId="1C526A07" w14:textId="77777777" w:rsidTr="004F7117">
        <w:trPr>
          <w:gridAfter w:val="1"/>
          <w:wAfter w:w="11" w:type="dxa"/>
          <w:trHeight w:val="405"/>
        </w:trPr>
        <w:tc>
          <w:tcPr>
            <w:tcW w:w="4640" w:type="dxa"/>
            <w:tcBorders>
              <w:top w:val="single" w:sz="4" w:space="0" w:color="000000"/>
              <w:left w:val="single" w:sz="4" w:space="0" w:color="000000"/>
              <w:bottom w:val="nil"/>
              <w:right w:val="nil"/>
            </w:tcBorders>
            <w:shd w:val="clear" w:color="auto" w:fill="auto"/>
            <w:noWrap/>
            <w:vAlign w:val="center"/>
            <w:hideMark/>
          </w:tcPr>
          <w:p w14:paraId="2B45B9EC" w14:textId="77777777" w:rsidR="004F7117" w:rsidRPr="003851A9" w:rsidRDefault="004F7117">
            <w:pPr>
              <w:rPr>
                <w:color w:val="000000"/>
              </w:rPr>
            </w:pPr>
            <w:r w:rsidRPr="003851A9">
              <w:rPr>
                <w:color w:val="000000"/>
              </w:rPr>
              <w:t>Nombre:</w:t>
            </w:r>
          </w:p>
        </w:tc>
        <w:tc>
          <w:tcPr>
            <w:tcW w:w="4640" w:type="dxa"/>
            <w:tcBorders>
              <w:top w:val="single" w:sz="4" w:space="0" w:color="000000"/>
              <w:left w:val="single" w:sz="4" w:space="0" w:color="000000"/>
              <w:bottom w:val="nil"/>
              <w:right w:val="single" w:sz="4" w:space="0" w:color="000000"/>
            </w:tcBorders>
            <w:shd w:val="clear" w:color="auto" w:fill="auto"/>
            <w:noWrap/>
            <w:vAlign w:val="center"/>
            <w:hideMark/>
          </w:tcPr>
          <w:p w14:paraId="2CFA6070" w14:textId="77777777" w:rsidR="004F7117" w:rsidRPr="003851A9" w:rsidRDefault="004F7117">
            <w:pPr>
              <w:rPr>
                <w:color w:val="000000"/>
              </w:rPr>
            </w:pPr>
            <w:r w:rsidRPr="003851A9">
              <w:rPr>
                <w:color w:val="000000"/>
              </w:rPr>
              <w:t>Relación con el proyecto:</w:t>
            </w:r>
          </w:p>
        </w:tc>
      </w:tr>
      <w:tr w:rsidR="004F7117" w:rsidRPr="003851A9" w14:paraId="0C8DCDF0" w14:textId="77777777" w:rsidTr="004F7117">
        <w:trPr>
          <w:gridAfter w:val="1"/>
          <w:wAfter w:w="11" w:type="dxa"/>
          <w:trHeight w:val="405"/>
        </w:trPr>
        <w:tc>
          <w:tcPr>
            <w:tcW w:w="4640" w:type="dxa"/>
            <w:tcBorders>
              <w:top w:val="single" w:sz="4" w:space="0" w:color="000000"/>
              <w:left w:val="single" w:sz="4" w:space="0" w:color="000000"/>
              <w:bottom w:val="nil"/>
              <w:right w:val="single" w:sz="4" w:space="0" w:color="000000"/>
            </w:tcBorders>
            <w:shd w:val="clear" w:color="auto" w:fill="auto"/>
            <w:noWrap/>
            <w:vAlign w:val="center"/>
            <w:hideMark/>
          </w:tcPr>
          <w:p w14:paraId="20BA5102" w14:textId="77777777" w:rsidR="004F7117" w:rsidRPr="003851A9" w:rsidRDefault="004F7117">
            <w:pPr>
              <w:rPr>
                <w:color w:val="000000"/>
              </w:rPr>
            </w:pPr>
            <w:r w:rsidRPr="003851A9">
              <w:rPr>
                <w:color w:val="000000"/>
              </w:rPr>
              <w:t>Teléfono:</w:t>
            </w:r>
          </w:p>
        </w:tc>
        <w:tc>
          <w:tcPr>
            <w:tcW w:w="4640" w:type="dxa"/>
            <w:tcBorders>
              <w:top w:val="single" w:sz="4" w:space="0" w:color="000000"/>
              <w:left w:val="nil"/>
              <w:bottom w:val="nil"/>
              <w:right w:val="single" w:sz="4" w:space="0" w:color="000000"/>
            </w:tcBorders>
            <w:shd w:val="clear" w:color="auto" w:fill="auto"/>
            <w:noWrap/>
            <w:vAlign w:val="center"/>
            <w:hideMark/>
          </w:tcPr>
          <w:p w14:paraId="26C271A0" w14:textId="77777777" w:rsidR="004F7117" w:rsidRPr="003851A9" w:rsidRDefault="004F7117">
            <w:pPr>
              <w:rPr>
                <w:color w:val="000000"/>
              </w:rPr>
            </w:pPr>
            <w:r w:rsidRPr="003851A9">
              <w:rPr>
                <w:color w:val="000000"/>
              </w:rPr>
              <w:t>Correo electrónico:</w:t>
            </w:r>
          </w:p>
        </w:tc>
      </w:tr>
      <w:tr w:rsidR="004F7117" w:rsidRPr="003851A9" w14:paraId="31BC7995" w14:textId="77777777" w:rsidTr="004F7117">
        <w:trPr>
          <w:gridAfter w:val="1"/>
          <w:wAfter w:w="11" w:type="dxa"/>
          <w:trHeight w:val="405"/>
        </w:trPr>
        <w:tc>
          <w:tcPr>
            <w:tcW w:w="92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7221640" w14:textId="77777777" w:rsidR="004F7117" w:rsidRPr="003851A9" w:rsidRDefault="004F7117">
            <w:pPr>
              <w:jc w:val="center"/>
              <w:rPr>
                <w:b/>
                <w:bCs/>
                <w:color w:val="000000"/>
              </w:rPr>
            </w:pPr>
            <w:r w:rsidRPr="003851A9">
              <w:rPr>
                <w:b/>
                <w:bCs/>
                <w:color w:val="000000"/>
              </w:rPr>
              <w:t>Descripción del problema</w:t>
            </w:r>
          </w:p>
        </w:tc>
      </w:tr>
      <w:tr w:rsidR="004F7117" w:rsidRPr="003851A9" w14:paraId="2476A9A1" w14:textId="77777777" w:rsidTr="004F7117">
        <w:trPr>
          <w:gridAfter w:val="1"/>
          <w:wAfter w:w="11" w:type="dxa"/>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69104EC" w14:textId="77777777" w:rsidR="004F7117" w:rsidRPr="003851A9" w:rsidRDefault="004F7117">
            <w:pPr>
              <w:rPr>
                <w:color w:val="000000"/>
              </w:rPr>
            </w:pPr>
            <w:r w:rsidRPr="003851A9">
              <w:rPr>
                <w:color w:val="000000"/>
              </w:rPr>
              <w:t>Situación en la que se detecta:</w:t>
            </w:r>
          </w:p>
        </w:tc>
      </w:tr>
      <w:tr w:rsidR="004F7117" w:rsidRPr="003851A9" w14:paraId="3AF24846" w14:textId="77777777" w:rsidTr="004F7117">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77563B6F" w14:textId="77777777" w:rsidR="004F7117" w:rsidRPr="003851A9" w:rsidRDefault="004F7117">
            <w:pPr>
              <w:rPr>
                <w:color w:val="000000"/>
              </w:rPr>
            </w:pPr>
          </w:p>
        </w:tc>
        <w:tc>
          <w:tcPr>
            <w:tcW w:w="11" w:type="dxa"/>
            <w:tcBorders>
              <w:top w:val="nil"/>
              <w:left w:val="nil"/>
              <w:bottom w:val="nil"/>
              <w:right w:val="nil"/>
            </w:tcBorders>
            <w:shd w:val="clear" w:color="auto" w:fill="auto"/>
            <w:noWrap/>
            <w:vAlign w:val="bottom"/>
            <w:hideMark/>
          </w:tcPr>
          <w:p w14:paraId="42330922" w14:textId="77777777" w:rsidR="004F7117" w:rsidRPr="003851A9" w:rsidRDefault="004F7117">
            <w:pPr>
              <w:rPr>
                <w:color w:val="000000"/>
              </w:rPr>
            </w:pPr>
          </w:p>
        </w:tc>
      </w:tr>
      <w:tr w:rsidR="004F7117" w:rsidRPr="003851A9" w14:paraId="716105DC" w14:textId="77777777" w:rsidTr="004F7117">
        <w:trPr>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7BCB86FC" w14:textId="77777777" w:rsidR="004F7117" w:rsidRPr="003851A9" w:rsidRDefault="004F7117">
            <w:pPr>
              <w:rPr>
                <w:color w:val="000000"/>
              </w:rPr>
            </w:pPr>
            <w:r w:rsidRPr="003851A9">
              <w:rPr>
                <w:color w:val="000000"/>
              </w:rPr>
              <w:t>Descripción:</w:t>
            </w:r>
          </w:p>
        </w:tc>
        <w:tc>
          <w:tcPr>
            <w:tcW w:w="11" w:type="dxa"/>
            <w:vAlign w:val="center"/>
            <w:hideMark/>
          </w:tcPr>
          <w:p w14:paraId="4A065E6B" w14:textId="77777777" w:rsidR="004F7117" w:rsidRPr="003851A9" w:rsidRDefault="004F7117">
            <w:pPr>
              <w:rPr>
                <w:sz w:val="20"/>
                <w:szCs w:val="20"/>
              </w:rPr>
            </w:pPr>
          </w:p>
        </w:tc>
      </w:tr>
      <w:tr w:rsidR="004F7117" w:rsidRPr="003851A9" w14:paraId="148EAF74" w14:textId="77777777" w:rsidTr="004F7117">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322AC4B4" w14:textId="77777777" w:rsidR="004F7117" w:rsidRPr="003851A9" w:rsidRDefault="004F7117">
            <w:pPr>
              <w:rPr>
                <w:color w:val="000000"/>
              </w:rPr>
            </w:pPr>
          </w:p>
        </w:tc>
        <w:tc>
          <w:tcPr>
            <w:tcW w:w="11" w:type="dxa"/>
            <w:tcBorders>
              <w:top w:val="nil"/>
              <w:left w:val="nil"/>
              <w:bottom w:val="nil"/>
              <w:right w:val="nil"/>
            </w:tcBorders>
            <w:shd w:val="clear" w:color="auto" w:fill="auto"/>
            <w:noWrap/>
            <w:vAlign w:val="bottom"/>
            <w:hideMark/>
          </w:tcPr>
          <w:p w14:paraId="2DC909EE" w14:textId="77777777" w:rsidR="004F7117" w:rsidRPr="003851A9" w:rsidRDefault="004F7117">
            <w:pPr>
              <w:rPr>
                <w:color w:val="000000"/>
              </w:rPr>
            </w:pPr>
          </w:p>
        </w:tc>
      </w:tr>
      <w:tr w:rsidR="004F7117" w:rsidRPr="003851A9" w14:paraId="5EDA3C26" w14:textId="77777777" w:rsidTr="004F7117">
        <w:trPr>
          <w:trHeight w:val="405"/>
        </w:trPr>
        <w:tc>
          <w:tcPr>
            <w:tcW w:w="92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0EDAD43" w14:textId="77777777" w:rsidR="004F7117" w:rsidRPr="003851A9" w:rsidRDefault="004F7117">
            <w:pPr>
              <w:rPr>
                <w:color w:val="000000"/>
              </w:rPr>
            </w:pPr>
            <w:r w:rsidRPr="003851A9">
              <w:rPr>
                <w:color w:val="000000"/>
              </w:rPr>
              <w:t>Justificación:</w:t>
            </w:r>
          </w:p>
        </w:tc>
        <w:tc>
          <w:tcPr>
            <w:tcW w:w="11" w:type="dxa"/>
            <w:vAlign w:val="center"/>
            <w:hideMark/>
          </w:tcPr>
          <w:p w14:paraId="791CBF0D" w14:textId="77777777" w:rsidR="004F7117" w:rsidRPr="003851A9" w:rsidRDefault="004F7117">
            <w:pPr>
              <w:rPr>
                <w:sz w:val="20"/>
                <w:szCs w:val="20"/>
              </w:rPr>
            </w:pPr>
          </w:p>
        </w:tc>
      </w:tr>
      <w:tr w:rsidR="004F7117" w:rsidRPr="003851A9" w14:paraId="31A3B585" w14:textId="77777777" w:rsidTr="004F7117">
        <w:trPr>
          <w:trHeight w:val="405"/>
        </w:trPr>
        <w:tc>
          <w:tcPr>
            <w:tcW w:w="9280" w:type="dxa"/>
            <w:gridSpan w:val="2"/>
            <w:vMerge/>
            <w:tcBorders>
              <w:top w:val="single" w:sz="4" w:space="0" w:color="auto"/>
              <w:left w:val="single" w:sz="4" w:space="0" w:color="auto"/>
              <w:bottom w:val="single" w:sz="4" w:space="0" w:color="000000"/>
              <w:right w:val="single" w:sz="4" w:space="0" w:color="000000"/>
            </w:tcBorders>
            <w:vAlign w:val="center"/>
            <w:hideMark/>
          </w:tcPr>
          <w:p w14:paraId="75426354" w14:textId="77777777" w:rsidR="004F7117" w:rsidRPr="003851A9" w:rsidRDefault="004F7117">
            <w:pPr>
              <w:rPr>
                <w:color w:val="000000"/>
              </w:rPr>
            </w:pPr>
          </w:p>
        </w:tc>
        <w:tc>
          <w:tcPr>
            <w:tcW w:w="11" w:type="dxa"/>
            <w:tcBorders>
              <w:top w:val="nil"/>
              <w:left w:val="nil"/>
              <w:bottom w:val="nil"/>
              <w:right w:val="nil"/>
            </w:tcBorders>
            <w:shd w:val="clear" w:color="auto" w:fill="auto"/>
            <w:noWrap/>
            <w:vAlign w:val="bottom"/>
            <w:hideMark/>
          </w:tcPr>
          <w:p w14:paraId="0EE99271" w14:textId="77777777" w:rsidR="004F7117" w:rsidRPr="003851A9" w:rsidRDefault="004F7117">
            <w:pPr>
              <w:rPr>
                <w:color w:val="000000"/>
              </w:rPr>
            </w:pPr>
          </w:p>
        </w:tc>
      </w:tr>
      <w:tr w:rsidR="004F7117" w:rsidRPr="003851A9" w14:paraId="4033AAA5" w14:textId="77777777" w:rsidTr="004F7117">
        <w:trPr>
          <w:trHeight w:val="405"/>
        </w:trPr>
        <w:tc>
          <w:tcPr>
            <w:tcW w:w="9280" w:type="dxa"/>
            <w:gridSpan w:val="2"/>
            <w:tcBorders>
              <w:top w:val="nil"/>
              <w:left w:val="single" w:sz="4" w:space="0" w:color="000000"/>
              <w:bottom w:val="single" w:sz="4" w:space="0" w:color="000000"/>
              <w:right w:val="single" w:sz="4" w:space="0" w:color="000000"/>
            </w:tcBorders>
            <w:shd w:val="clear" w:color="auto" w:fill="auto"/>
            <w:noWrap/>
            <w:vAlign w:val="center"/>
            <w:hideMark/>
          </w:tcPr>
          <w:p w14:paraId="70777931" w14:textId="77777777" w:rsidR="004F7117" w:rsidRPr="003851A9" w:rsidRDefault="004F7117">
            <w:pPr>
              <w:rPr>
                <w:color w:val="000000"/>
              </w:rPr>
            </w:pPr>
            <w:r w:rsidRPr="003851A9">
              <w:rPr>
                <w:color w:val="000000"/>
              </w:rPr>
              <w:t>Documentos adjuntos:</w:t>
            </w:r>
          </w:p>
        </w:tc>
        <w:tc>
          <w:tcPr>
            <w:tcW w:w="11" w:type="dxa"/>
            <w:vAlign w:val="center"/>
            <w:hideMark/>
          </w:tcPr>
          <w:p w14:paraId="327150C0" w14:textId="77777777" w:rsidR="004F7117" w:rsidRPr="003851A9" w:rsidRDefault="004F7117">
            <w:pPr>
              <w:rPr>
                <w:sz w:val="20"/>
                <w:szCs w:val="20"/>
              </w:rPr>
            </w:pPr>
          </w:p>
        </w:tc>
      </w:tr>
      <w:tr w:rsidR="004F7117" w:rsidRPr="003851A9" w14:paraId="6C25F42A" w14:textId="77777777" w:rsidTr="004F7117">
        <w:trPr>
          <w:trHeight w:val="405"/>
        </w:trPr>
        <w:tc>
          <w:tcPr>
            <w:tcW w:w="92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264E11" w14:textId="77777777" w:rsidR="004F7117" w:rsidRPr="003851A9" w:rsidRDefault="004F7117">
            <w:pPr>
              <w:rPr>
                <w:color w:val="000000"/>
              </w:rPr>
            </w:pPr>
            <w:r w:rsidRPr="003851A9">
              <w:rPr>
                <w:color w:val="000000"/>
              </w:rPr>
              <w:t>Completado por:</w:t>
            </w:r>
          </w:p>
        </w:tc>
        <w:tc>
          <w:tcPr>
            <w:tcW w:w="11" w:type="dxa"/>
            <w:vAlign w:val="center"/>
            <w:hideMark/>
          </w:tcPr>
          <w:p w14:paraId="6D8D98A5" w14:textId="77777777" w:rsidR="004F7117" w:rsidRPr="003851A9" w:rsidRDefault="004F7117">
            <w:pPr>
              <w:rPr>
                <w:sz w:val="20"/>
                <w:szCs w:val="20"/>
              </w:rPr>
            </w:pPr>
          </w:p>
        </w:tc>
      </w:tr>
      <w:tr w:rsidR="004F7117" w:rsidRPr="003851A9" w14:paraId="1E330774" w14:textId="77777777" w:rsidTr="004F7117">
        <w:trPr>
          <w:trHeight w:val="405"/>
        </w:trPr>
        <w:tc>
          <w:tcPr>
            <w:tcW w:w="9280" w:type="dxa"/>
            <w:gridSpan w:val="2"/>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14:paraId="0714E3C6" w14:textId="77777777" w:rsidR="004F7117" w:rsidRPr="003851A9" w:rsidRDefault="004F7117">
            <w:pPr>
              <w:jc w:val="center"/>
              <w:rPr>
                <w:color w:val="000000"/>
              </w:rPr>
            </w:pPr>
            <w:r w:rsidRPr="003851A9">
              <w:rPr>
                <w:color w:val="000000"/>
              </w:rPr>
              <w:t>Id 1/1 (número de página relativo)</w:t>
            </w:r>
          </w:p>
        </w:tc>
        <w:tc>
          <w:tcPr>
            <w:tcW w:w="11" w:type="dxa"/>
            <w:vAlign w:val="center"/>
            <w:hideMark/>
          </w:tcPr>
          <w:p w14:paraId="4772E7CA" w14:textId="77777777" w:rsidR="004F7117" w:rsidRPr="003851A9" w:rsidRDefault="004F7117">
            <w:pPr>
              <w:rPr>
                <w:sz w:val="20"/>
                <w:szCs w:val="20"/>
              </w:rPr>
            </w:pPr>
          </w:p>
        </w:tc>
      </w:tr>
    </w:tbl>
    <w:p w14:paraId="5602D807" w14:textId="77777777" w:rsidR="00987272" w:rsidRPr="003851A9" w:rsidRDefault="00987272" w:rsidP="00DE2DCF">
      <w:pPr>
        <w:jc w:val="center"/>
      </w:pPr>
    </w:p>
    <w:p w14:paraId="42E3952E" w14:textId="77777777" w:rsidR="00F512EB" w:rsidRPr="003851A9" w:rsidRDefault="4505DA3E" w:rsidP="00D4123F">
      <w:pPr>
        <w:pStyle w:val="Ttulo4"/>
        <w:jc w:val="both"/>
      </w:pPr>
      <w:r w:rsidRPr="003851A9">
        <w:t>Justificación de sus campos</w:t>
      </w:r>
    </w:p>
    <w:p w14:paraId="644D133E" w14:textId="6C397CC9" w:rsidR="4D405A65" w:rsidRPr="003851A9" w:rsidRDefault="4D405A65" w:rsidP="00D4123F">
      <w:pPr>
        <w:pStyle w:val="Prrafodelista"/>
        <w:numPr>
          <w:ilvl w:val="0"/>
          <w:numId w:val="13"/>
        </w:numPr>
        <w:jc w:val="both"/>
        <w:rPr>
          <w:b/>
          <w:bCs/>
        </w:rPr>
      </w:pPr>
      <w:r w:rsidRPr="003851A9">
        <w:rPr>
          <w:b/>
          <w:bCs/>
        </w:rPr>
        <w:t>Plantilla:</w:t>
      </w:r>
    </w:p>
    <w:p w14:paraId="4F277F27" w14:textId="742FA18B" w:rsidR="4D405A65" w:rsidRPr="003851A9" w:rsidRDefault="4D405A65" w:rsidP="7CE5BF1F">
      <w:pPr>
        <w:pStyle w:val="Prrafodelista"/>
        <w:numPr>
          <w:ilvl w:val="0"/>
          <w:numId w:val="41"/>
        </w:numPr>
        <w:jc w:val="both"/>
      </w:pPr>
      <w:r w:rsidRPr="003851A9">
        <w:rPr>
          <w:u w:val="single"/>
        </w:rPr>
        <w:t>Fecha</w:t>
      </w:r>
      <w:r w:rsidRPr="003851A9">
        <w:t xml:space="preserve">: </w:t>
      </w:r>
      <w:r w:rsidR="41FD41ED" w:rsidRPr="003851A9">
        <w:t>fecha en la que se abre el problema.</w:t>
      </w:r>
    </w:p>
    <w:p w14:paraId="053BEA6C" w14:textId="523CADA1" w:rsidR="41FD41ED" w:rsidRPr="003851A9" w:rsidRDefault="41FD41ED" w:rsidP="00D4123F">
      <w:pPr>
        <w:pStyle w:val="Prrafodelista"/>
        <w:numPr>
          <w:ilvl w:val="1"/>
          <w:numId w:val="13"/>
        </w:numPr>
        <w:jc w:val="both"/>
      </w:pPr>
      <w:proofErr w:type="spellStart"/>
      <w:r w:rsidRPr="003851A9">
        <w:rPr>
          <w:u w:val="single"/>
        </w:rPr>
        <w:t>Id</w:t>
      </w:r>
      <w:r w:rsidR="00764027" w:rsidRPr="003851A9">
        <w:rPr>
          <w:u w:val="single"/>
        </w:rPr>
        <w:t>P</w:t>
      </w:r>
      <w:proofErr w:type="spellEnd"/>
      <w:r w:rsidRPr="003851A9">
        <w:t>:</w:t>
      </w:r>
      <w:r w:rsidR="00764027" w:rsidRPr="003851A9">
        <w:t xml:space="preserve"> </w:t>
      </w:r>
      <w:r w:rsidR="00EF7BAA" w:rsidRPr="003851A9">
        <w:t>un identificador de la notificación del problema</w:t>
      </w:r>
      <w:r w:rsidR="006F5BB6" w:rsidRPr="003851A9">
        <w:t xml:space="preserve"> (sirve como identificador de esta plantilla)</w:t>
      </w:r>
      <w:r w:rsidR="00EF7BAA" w:rsidRPr="003851A9">
        <w:t xml:space="preserve">. </w:t>
      </w:r>
      <w:r w:rsidRPr="003851A9">
        <w:t xml:space="preserve"> </w:t>
      </w:r>
      <w:r w:rsidR="007A076F" w:rsidRPr="007A076F">
        <w:t>Formato</w:t>
      </w:r>
      <w:ins w:id="20" w:author="Microsoft Word" w:date="2024-02-17T20:49:00Z">
        <w:r w:rsidRPr="003851A9">
          <w:t xml:space="preserve">: </w:t>
        </w:r>
        <w:r w:rsidR="00CA6FB0" w:rsidRPr="003851A9">
          <w:t>RFC</w:t>
        </w:r>
        <w:r w:rsidRPr="003851A9">
          <w:t xml:space="preserve"> + Número identificación</w:t>
        </w:r>
        <w:r w:rsidR="2DE60D2C" w:rsidRPr="003851A9">
          <w:t xml:space="preserve"> </w:t>
        </w:r>
        <w:r w:rsidRPr="003851A9">
          <w:t>correlativo.</w:t>
        </w:r>
      </w:ins>
    </w:p>
    <w:p w14:paraId="5C15576F" w14:textId="660C12D3" w:rsidR="61D00B8C" w:rsidRPr="003851A9" w:rsidRDefault="61D00B8C" w:rsidP="00D4123F">
      <w:pPr>
        <w:pStyle w:val="Prrafodelista"/>
        <w:numPr>
          <w:ilvl w:val="1"/>
          <w:numId w:val="13"/>
        </w:numPr>
        <w:jc w:val="both"/>
      </w:pPr>
      <w:r w:rsidRPr="003851A9">
        <w:rPr>
          <w:u w:val="single"/>
        </w:rPr>
        <w:t>Información del notificador:</w:t>
      </w:r>
    </w:p>
    <w:p w14:paraId="26B8AB45" w14:textId="12448D3D" w:rsidR="41FD41ED" w:rsidRPr="003851A9" w:rsidRDefault="41FD41ED" w:rsidP="00D4123F">
      <w:pPr>
        <w:pStyle w:val="Prrafodelista"/>
        <w:numPr>
          <w:ilvl w:val="2"/>
          <w:numId w:val="13"/>
        </w:numPr>
        <w:jc w:val="both"/>
      </w:pPr>
      <w:r w:rsidRPr="003851A9">
        <w:t>Nombre: nombre del individuo que notifica el problema</w:t>
      </w:r>
      <w:r w:rsidR="12EF827D" w:rsidRPr="003851A9">
        <w:t>.</w:t>
      </w:r>
    </w:p>
    <w:p w14:paraId="7DD0FF39" w14:textId="6E98258F" w:rsidR="48B9FE8E" w:rsidRPr="003851A9" w:rsidRDefault="48B9FE8E" w:rsidP="00D4123F">
      <w:pPr>
        <w:pStyle w:val="Prrafodelista"/>
        <w:numPr>
          <w:ilvl w:val="2"/>
          <w:numId w:val="13"/>
        </w:numPr>
        <w:jc w:val="both"/>
      </w:pPr>
      <w:r w:rsidRPr="003851A9">
        <w:t>Relación con el proyecto: cargo o relación del notificador con el proyecto.</w:t>
      </w:r>
    </w:p>
    <w:p w14:paraId="502B7343" w14:textId="2438E7F7" w:rsidR="48B9FE8E" w:rsidRPr="003851A9" w:rsidRDefault="48B9FE8E" w:rsidP="00D4123F">
      <w:pPr>
        <w:pStyle w:val="Prrafodelista"/>
        <w:numPr>
          <w:ilvl w:val="2"/>
          <w:numId w:val="13"/>
        </w:numPr>
        <w:jc w:val="both"/>
      </w:pPr>
      <w:r w:rsidRPr="003851A9">
        <w:t xml:space="preserve">Información de </w:t>
      </w:r>
      <w:r w:rsidR="32D0D55B" w:rsidRPr="003851A9">
        <w:t>c</w:t>
      </w:r>
      <w:r w:rsidRPr="003851A9">
        <w:t>ontacto: número de teléfono o correo electrónico del notificador.</w:t>
      </w:r>
    </w:p>
    <w:p w14:paraId="16EAC9B6" w14:textId="6A202F44" w:rsidR="48B9FE8E" w:rsidRPr="003851A9" w:rsidRDefault="48B9FE8E" w:rsidP="00D4123F">
      <w:pPr>
        <w:pStyle w:val="Prrafodelista"/>
        <w:numPr>
          <w:ilvl w:val="1"/>
          <w:numId w:val="13"/>
        </w:numPr>
        <w:jc w:val="both"/>
      </w:pPr>
      <w:r w:rsidRPr="003851A9">
        <w:rPr>
          <w:u w:val="single"/>
        </w:rPr>
        <w:t>Descripción del problema:</w:t>
      </w:r>
    </w:p>
    <w:p w14:paraId="4605AE0E" w14:textId="5F09024C" w:rsidR="48B9FE8E" w:rsidRPr="003851A9" w:rsidRDefault="48B9FE8E" w:rsidP="00D4123F">
      <w:pPr>
        <w:pStyle w:val="Prrafodelista"/>
        <w:numPr>
          <w:ilvl w:val="2"/>
          <w:numId w:val="13"/>
        </w:numPr>
        <w:jc w:val="both"/>
      </w:pPr>
      <w:r w:rsidRPr="003851A9">
        <w:t>Situación en la que se detecta.</w:t>
      </w:r>
    </w:p>
    <w:p w14:paraId="204D5C9D" w14:textId="7D25284F" w:rsidR="48B9FE8E" w:rsidRPr="003851A9" w:rsidRDefault="48B9FE8E" w:rsidP="00D4123F">
      <w:pPr>
        <w:pStyle w:val="Prrafodelista"/>
        <w:numPr>
          <w:ilvl w:val="2"/>
          <w:numId w:val="13"/>
        </w:numPr>
        <w:jc w:val="both"/>
      </w:pPr>
      <w:r w:rsidRPr="003851A9">
        <w:t>Descripción</w:t>
      </w:r>
      <w:r w:rsidR="62B56686" w:rsidRPr="003851A9">
        <w:t>: explicación completa y detallada del problema tal como fue notificado.</w:t>
      </w:r>
    </w:p>
    <w:p w14:paraId="03B00EA4" w14:textId="6EBABD14" w:rsidR="48B9FE8E" w:rsidRPr="003851A9" w:rsidRDefault="48B9FE8E" w:rsidP="00D4123F">
      <w:pPr>
        <w:pStyle w:val="Prrafodelista"/>
        <w:numPr>
          <w:ilvl w:val="2"/>
          <w:numId w:val="13"/>
        </w:numPr>
        <w:jc w:val="both"/>
      </w:pPr>
      <w:r w:rsidRPr="003851A9">
        <w:t xml:space="preserve">Justificación: </w:t>
      </w:r>
      <w:r w:rsidR="5E7E51C9" w:rsidRPr="003851A9">
        <w:t>razones o impactos si el problema no se aborda</w:t>
      </w:r>
    </w:p>
    <w:p w14:paraId="39C503C8" w14:textId="3056150F" w:rsidR="3FCC762C" w:rsidRPr="003851A9" w:rsidRDefault="3FCC762C" w:rsidP="00D4123F">
      <w:pPr>
        <w:pStyle w:val="Prrafodelista"/>
        <w:numPr>
          <w:ilvl w:val="1"/>
          <w:numId w:val="13"/>
        </w:numPr>
        <w:jc w:val="both"/>
        <w:rPr>
          <w:u w:val="single"/>
        </w:rPr>
      </w:pPr>
      <w:r w:rsidRPr="003851A9">
        <w:rPr>
          <w:u w:val="single"/>
        </w:rPr>
        <w:t>Evidencias adjuntas</w:t>
      </w:r>
      <w:r w:rsidR="540C4078" w:rsidRPr="003851A9">
        <w:rPr>
          <w:u w:val="single"/>
        </w:rPr>
        <w:t>:</w:t>
      </w:r>
    </w:p>
    <w:p w14:paraId="4C0FCAB5" w14:textId="74382C4D" w:rsidR="1103A9A0" w:rsidRPr="003851A9" w:rsidRDefault="1103A9A0" w:rsidP="00D4123F">
      <w:pPr>
        <w:pStyle w:val="Prrafodelista"/>
        <w:numPr>
          <w:ilvl w:val="2"/>
          <w:numId w:val="13"/>
        </w:numPr>
        <w:jc w:val="both"/>
        <w:rPr>
          <w:u w:val="single"/>
        </w:rPr>
      </w:pPr>
      <w:r w:rsidRPr="003851A9">
        <w:t>Documentos adjuntos:</w:t>
      </w:r>
      <w:r w:rsidR="540C4078" w:rsidRPr="003851A9">
        <w:t xml:space="preserve"> especificar documentos adjuntos</w:t>
      </w:r>
      <w:r w:rsidR="6715B925" w:rsidRPr="003851A9">
        <w:t>.</w:t>
      </w:r>
    </w:p>
    <w:p w14:paraId="3A4A0B9F" w14:textId="2C0C39D5" w:rsidR="6715B925" w:rsidRPr="003851A9" w:rsidRDefault="6715B925" w:rsidP="00D4123F">
      <w:pPr>
        <w:pStyle w:val="Prrafodelista"/>
        <w:numPr>
          <w:ilvl w:val="1"/>
          <w:numId w:val="13"/>
        </w:numPr>
        <w:jc w:val="both"/>
        <w:rPr>
          <w:u w:val="single"/>
        </w:rPr>
      </w:pPr>
      <w:r w:rsidRPr="003851A9">
        <w:rPr>
          <w:u w:val="single"/>
        </w:rPr>
        <w:lastRenderedPageBreak/>
        <w:t>Completado por:</w:t>
      </w:r>
    </w:p>
    <w:p w14:paraId="3D477CE5" w14:textId="06C00872" w:rsidR="482FE7E8" w:rsidRPr="003851A9" w:rsidRDefault="482FE7E8" w:rsidP="00D4123F">
      <w:pPr>
        <w:pStyle w:val="Prrafodelista"/>
        <w:numPr>
          <w:ilvl w:val="2"/>
          <w:numId w:val="13"/>
        </w:numPr>
        <w:jc w:val="both"/>
      </w:pPr>
      <w:r w:rsidRPr="003851A9">
        <w:t>Nombre del responsable: n</w:t>
      </w:r>
      <w:r w:rsidR="6715B925" w:rsidRPr="003851A9">
        <w:t xml:space="preserve">ombre del </w:t>
      </w:r>
      <w:r w:rsidR="3D73287E" w:rsidRPr="003851A9">
        <w:t xml:space="preserve">encargado de </w:t>
      </w:r>
      <w:r w:rsidR="6715B925" w:rsidRPr="003851A9">
        <w:t>completa</w:t>
      </w:r>
      <w:r w:rsidR="195429B3" w:rsidRPr="003851A9">
        <w:t>r</w:t>
      </w:r>
      <w:r w:rsidR="6715B925" w:rsidRPr="003851A9">
        <w:t xml:space="preserve"> la plantilla.</w:t>
      </w:r>
    </w:p>
    <w:p w14:paraId="30F07DD6" w14:textId="77777777" w:rsidR="00D90739" w:rsidRPr="003851A9" w:rsidRDefault="00D90739" w:rsidP="00D4123F">
      <w:pPr>
        <w:pStyle w:val="Prrafodelista"/>
        <w:numPr>
          <w:ilvl w:val="2"/>
          <w:numId w:val="13"/>
        </w:numPr>
        <w:jc w:val="both"/>
      </w:pPr>
    </w:p>
    <w:p w14:paraId="3BAB9C53" w14:textId="1EEC6B85" w:rsidR="4A53A07D" w:rsidRPr="003851A9" w:rsidRDefault="4A53A07D" w:rsidP="00D4123F">
      <w:pPr>
        <w:pStyle w:val="Prrafodelista"/>
        <w:numPr>
          <w:ilvl w:val="0"/>
          <w:numId w:val="12"/>
        </w:numPr>
        <w:jc w:val="both"/>
        <w:rPr>
          <w:b/>
          <w:bCs/>
        </w:rPr>
      </w:pPr>
      <w:r w:rsidRPr="003851A9">
        <w:rPr>
          <w:b/>
          <w:bCs/>
        </w:rPr>
        <w:t>Pie de plantilla:</w:t>
      </w:r>
    </w:p>
    <w:p w14:paraId="31EBF1E0" w14:textId="733AE600" w:rsidR="4A53A07D" w:rsidRPr="003851A9" w:rsidRDefault="4A53A07D" w:rsidP="00D4123F">
      <w:pPr>
        <w:pStyle w:val="Prrafodelista"/>
        <w:numPr>
          <w:ilvl w:val="0"/>
          <w:numId w:val="11"/>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  </w:t>
      </w:r>
    </w:p>
    <w:p w14:paraId="3AC2ED93" w14:textId="0B78EA1F" w:rsidR="00552661" w:rsidRPr="003851A9" w:rsidRDefault="00552661" w:rsidP="00D4123F">
      <w:pPr>
        <w:pStyle w:val="Ttulo3"/>
        <w:jc w:val="both"/>
      </w:pPr>
      <w:bookmarkStart w:id="21" w:name="_Toc159184489"/>
      <w:r w:rsidRPr="003851A9">
        <w:t>Plantilla de “Informe del Cambio”.</w:t>
      </w:r>
      <w:bookmarkEnd w:id="21"/>
    </w:p>
    <w:p w14:paraId="7575B726" w14:textId="38F1EF7A" w:rsidR="00810F2E" w:rsidRPr="003851A9" w:rsidRDefault="00552661" w:rsidP="00D4123F">
      <w:pPr>
        <w:pStyle w:val="Ttulo4"/>
        <w:jc w:val="both"/>
      </w:pPr>
      <w:r w:rsidRPr="003851A9">
        <w:t>Modelo</w:t>
      </w:r>
    </w:p>
    <w:p w14:paraId="3532594A" w14:textId="77777777" w:rsidR="00D90739" w:rsidRPr="003851A9" w:rsidRDefault="00D90739" w:rsidP="00D90739"/>
    <w:tbl>
      <w:tblPr>
        <w:tblW w:w="7916" w:type="dxa"/>
        <w:tblCellMar>
          <w:left w:w="70" w:type="dxa"/>
          <w:right w:w="70" w:type="dxa"/>
        </w:tblCellMar>
        <w:tblLook w:val="04A0" w:firstRow="1" w:lastRow="0" w:firstColumn="1" w:lastColumn="0" w:noHBand="0" w:noVBand="1"/>
      </w:tblPr>
      <w:tblGrid>
        <w:gridCol w:w="2666"/>
        <w:gridCol w:w="458"/>
        <w:gridCol w:w="458"/>
        <w:gridCol w:w="458"/>
        <w:gridCol w:w="960"/>
        <w:gridCol w:w="960"/>
        <w:gridCol w:w="960"/>
        <w:gridCol w:w="960"/>
        <w:gridCol w:w="146"/>
      </w:tblGrid>
      <w:tr w:rsidR="00D90739" w:rsidRPr="003851A9" w14:paraId="25698399" w14:textId="77777777" w:rsidTr="007C3D1F">
        <w:trPr>
          <w:gridAfter w:val="1"/>
          <w:wAfter w:w="36" w:type="dxa"/>
          <w:trHeight w:val="312"/>
        </w:trPr>
        <w:tc>
          <w:tcPr>
            <w:tcW w:w="4040" w:type="dxa"/>
            <w:gridSpan w:val="4"/>
            <w:tcBorders>
              <w:top w:val="single" w:sz="4" w:space="0" w:color="000000"/>
              <w:left w:val="single" w:sz="4" w:space="0" w:color="000000"/>
              <w:bottom w:val="nil"/>
              <w:right w:val="nil"/>
            </w:tcBorders>
            <w:shd w:val="clear" w:color="000000" w:fill="D9D9D9"/>
            <w:noWrap/>
            <w:vAlign w:val="center"/>
            <w:hideMark/>
          </w:tcPr>
          <w:p w14:paraId="49C127A5" w14:textId="77777777" w:rsidR="00D90739" w:rsidRPr="003851A9" w:rsidRDefault="00D90739">
            <w:pPr>
              <w:rPr>
                <w:color w:val="000000"/>
                <w:lang w:eastAsia="es-ES" w:bidi="ar-SA"/>
              </w:rPr>
            </w:pPr>
            <w:proofErr w:type="spellStart"/>
            <w:r w:rsidRPr="003851A9">
              <w:rPr>
                <w:color w:val="000000"/>
              </w:rPr>
              <w:t>IdC</w:t>
            </w:r>
            <w:proofErr w:type="spellEnd"/>
            <w:r w:rsidRPr="003851A9">
              <w:rPr>
                <w:color w:val="000000"/>
              </w:rPr>
              <w:t>:</w:t>
            </w:r>
          </w:p>
        </w:tc>
        <w:tc>
          <w:tcPr>
            <w:tcW w:w="3840" w:type="dxa"/>
            <w:gridSpan w:val="4"/>
            <w:tcBorders>
              <w:top w:val="single" w:sz="4" w:space="0" w:color="000000"/>
              <w:left w:val="single" w:sz="4" w:space="0" w:color="000000"/>
              <w:bottom w:val="nil"/>
              <w:right w:val="single" w:sz="4" w:space="0" w:color="000000"/>
            </w:tcBorders>
            <w:shd w:val="clear" w:color="000000" w:fill="D9D9D9"/>
            <w:noWrap/>
            <w:vAlign w:val="center"/>
            <w:hideMark/>
          </w:tcPr>
          <w:p w14:paraId="121AB39F" w14:textId="77777777" w:rsidR="00D90739" w:rsidRPr="003851A9" w:rsidRDefault="00D90739">
            <w:pPr>
              <w:rPr>
                <w:color w:val="000000"/>
              </w:rPr>
            </w:pPr>
            <w:r w:rsidRPr="003851A9">
              <w:rPr>
                <w:color w:val="000000"/>
              </w:rPr>
              <w:t>Fecha de realización:</w:t>
            </w:r>
          </w:p>
        </w:tc>
      </w:tr>
      <w:tr w:rsidR="00D90739" w:rsidRPr="003851A9" w14:paraId="1A9094F5" w14:textId="77777777" w:rsidTr="007C3D1F">
        <w:trPr>
          <w:gridAfter w:val="1"/>
          <w:wAfter w:w="36" w:type="dxa"/>
          <w:trHeight w:val="312"/>
        </w:trPr>
        <w:tc>
          <w:tcPr>
            <w:tcW w:w="2666" w:type="dxa"/>
            <w:tcBorders>
              <w:top w:val="single" w:sz="4" w:space="0" w:color="000000"/>
              <w:left w:val="single" w:sz="4" w:space="0" w:color="000000"/>
              <w:bottom w:val="nil"/>
              <w:right w:val="nil"/>
            </w:tcBorders>
            <w:shd w:val="clear" w:color="000000" w:fill="D9D9D9"/>
            <w:noWrap/>
            <w:vAlign w:val="center"/>
            <w:hideMark/>
          </w:tcPr>
          <w:p w14:paraId="5BEA5E32" w14:textId="77777777" w:rsidR="00D90739" w:rsidRPr="003851A9" w:rsidRDefault="00D90739">
            <w:pPr>
              <w:rPr>
                <w:color w:val="000000"/>
              </w:rPr>
            </w:pPr>
            <w:proofErr w:type="spellStart"/>
            <w:r w:rsidRPr="003851A9">
              <w:rPr>
                <w:color w:val="000000"/>
              </w:rPr>
              <w:t>IdPs</w:t>
            </w:r>
            <w:proofErr w:type="spellEnd"/>
            <w:r w:rsidRPr="003851A9">
              <w:rPr>
                <w:color w:val="000000"/>
              </w:rPr>
              <w:t>:</w:t>
            </w:r>
          </w:p>
        </w:tc>
        <w:tc>
          <w:tcPr>
            <w:tcW w:w="458" w:type="dxa"/>
            <w:tcBorders>
              <w:top w:val="single" w:sz="4" w:space="0" w:color="000000"/>
              <w:left w:val="nil"/>
              <w:bottom w:val="nil"/>
              <w:right w:val="nil"/>
            </w:tcBorders>
            <w:shd w:val="clear" w:color="000000" w:fill="D9D9D9"/>
            <w:noWrap/>
            <w:vAlign w:val="center"/>
            <w:hideMark/>
          </w:tcPr>
          <w:p w14:paraId="492C874B" w14:textId="77777777" w:rsidR="00D90739" w:rsidRPr="003851A9" w:rsidRDefault="00D90739">
            <w:pPr>
              <w:rPr>
                <w:color w:val="000000"/>
              </w:rPr>
            </w:pPr>
            <w:r w:rsidRPr="003851A9">
              <w:rPr>
                <w:color w:val="000000"/>
              </w:rPr>
              <w:t> </w:t>
            </w:r>
          </w:p>
        </w:tc>
        <w:tc>
          <w:tcPr>
            <w:tcW w:w="458" w:type="dxa"/>
            <w:tcBorders>
              <w:top w:val="single" w:sz="4" w:space="0" w:color="000000"/>
              <w:left w:val="nil"/>
              <w:bottom w:val="nil"/>
              <w:right w:val="nil"/>
            </w:tcBorders>
            <w:shd w:val="clear" w:color="000000" w:fill="D9D9D9"/>
            <w:noWrap/>
            <w:vAlign w:val="center"/>
            <w:hideMark/>
          </w:tcPr>
          <w:p w14:paraId="4C4F2E00" w14:textId="77777777" w:rsidR="00D90739" w:rsidRPr="003851A9" w:rsidRDefault="00D90739">
            <w:pPr>
              <w:rPr>
                <w:color w:val="000000"/>
              </w:rPr>
            </w:pPr>
            <w:r w:rsidRPr="003851A9">
              <w:rPr>
                <w:color w:val="000000"/>
              </w:rPr>
              <w:t> </w:t>
            </w:r>
          </w:p>
        </w:tc>
        <w:tc>
          <w:tcPr>
            <w:tcW w:w="458" w:type="dxa"/>
            <w:tcBorders>
              <w:top w:val="single" w:sz="4" w:space="0" w:color="000000"/>
              <w:left w:val="nil"/>
              <w:bottom w:val="nil"/>
              <w:right w:val="nil"/>
            </w:tcBorders>
            <w:shd w:val="clear" w:color="000000" w:fill="D9D9D9"/>
            <w:noWrap/>
            <w:vAlign w:val="center"/>
            <w:hideMark/>
          </w:tcPr>
          <w:p w14:paraId="14A4831B" w14:textId="77777777" w:rsidR="00D90739" w:rsidRPr="003851A9" w:rsidRDefault="00D90739">
            <w:pPr>
              <w:rPr>
                <w:color w:val="000000"/>
              </w:rPr>
            </w:pPr>
            <w:r w:rsidRPr="003851A9">
              <w:rPr>
                <w:color w:val="000000"/>
              </w:rPr>
              <w:t> </w:t>
            </w:r>
          </w:p>
        </w:tc>
        <w:tc>
          <w:tcPr>
            <w:tcW w:w="960" w:type="dxa"/>
            <w:tcBorders>
              <w:top w:val="single" w:sz="4" w:space="0" w:color="000000"/>
              <w:left w:val="nil"/>
              <w:bottom w:val="nil"/>
              <w:right w:val="nil"/>
            </w:tcBorders>
            <w:shd w:val="clear" w:color="000000" w:fill="D9D9D9"/>
            <w:noWrap/>
            <w:vAlign w:val="center"/>
            <w:hideMark/>
          </w:tcPr>
          <w:p w14:paraId="064652C4" w14:textId="77777777" w:rsidR="00D90739" w:rsidRPr="003851A9" w:rsidRDefault="00D90739">
            <w:pPr>
              <w:rPr>
                <w:color w:val="000000"/>
              </w:rPr>
            </w:pPr>
            <w:r w:rsidRPr="003851A9">
              <w:rPr>
                <w:color w:val="000000"/>
              </w:rPr>
              <w:t> </w:t>
            </w:r>
          </w:p>
        </w:tc>
        <w:tc>
          <w:tcPr>
            <w:tcW w:w="960" w:type="dxa"/>
            <w:tcBorders>
              <w:top w:val="single" w:sz="4" w:space="0" w:color="000000"/>
              <w:left w:val="nil"/>
              <w:bottom w:val="nil"/>
              <w:right w:val="nil"/>
            </w:tcBorders>
            <w:shd w:val="clear" w:color="000000" w:fill="D9D9D9"/>
            <w:noWrap/>
            <w:vAlign w:val="center"/>
            <w:hideMark/>
          </w:tcPr>
          <w:p w14:paraId="52E1E645" w14:textId="77777777" w:rsidR="00D90739" w:rsidRPr="003851A9" w:rsidRDefault="00D90739">
            <w:pPr>
              <w:rPr>
                <w:color w:val="000000"/>
              </w:rPr>
            </w:pPr>
            <w:r w:rsidRPr="003851A9">
              <w:rPr>
                <w:color w:val="000000"/>
              </w:rPr>
              <w:t> </w:t>
            </w:r>
          </w:p>
        </w:tc>
        <w:tc>
          <w:tcPr>
            <w:tcW w:w="960" w:type="dxa"/>
            <w:tcBorders>
              <w:top w:val="single" w:sz="4" w:space="0" w:color="000000"/>
              <w:left w:val="nil"/>
              <w:bottom w:val="nil"/>
              <w:right w:val="nil"/>
            </w:tcBorders>
            <w:shd w:val="clear" w:color="000000" w:fill="D9D9D9"/>
            <w:noWrap/>
            <w:vAlign w:val="center"/>
            <w:hideMark/>
          </w:tcPr>
          <w:p w14:paraId="3F4BC054" w14:textId="77777777" w:rsidR="00D90739" w:rsidRPr="003851A9" w:rsidRDefault="00D90739">
            <w:pPr>
              <w:rPr>
                <w:color w:val="000000"/>
              </w:rPr>
            </w:pPr>
            <w:r w:rsidRPr="003851A9">
              <w:rPr>
                <w:color w:val="000000"/>
              </w:rPr>
              <w:t> </w:t>
            </w:r>
          </w:p>
        </w:tc>
        <w:tc>
          <w:tcPr>
            <w:tcW w:w="960" w:type="dxa"/>
            <w:tcBorders>
              <w:top w:val="single" w:sz="4" w:space="0" w:color="000000"/>
              <w:left w:val="nil"/>
              <w:bottom w:val="nil"/>
              <w:right w:val="single" w:sz="4" w:space="0" w:color="000000"/>
            </w:tcBorders>
            <w:shd w:val="clear" w:color="000000" w:fill="D9D9D9"/>
            <w:noWrap/>
            <w:vAlign w:val="center"/>
            <w:hideMark/>
          </w:tcPr>
          <w:p w14:paraId="581E397F" w14:textId="77777777" w:rsidR="00D90739" w:rsidRPr="003851A9" w:rsidRDefault="00D90739">
            <w:pPr>
              <w:rPr>
                <w:color w:val="000000"/>
              </w:rPr>
            </w:pPr>
            <w:r w:rsidRPr="003851A9">
              <w:rPr>
                <w:color w:val="000000"/>
              </w:rPr>
              <w:t> </w:t>
            </w:r>
          </w:p>
        </w:tc>
      </w:tr>
      <w:tr w:rsidR="00D90739" w:rsidRPr="003851A9" w14:paraId="55EA7E1D" w14:textId="77777777" w:rsidTr="007C3D1F">
        <w:trPr>
          <w:gridAfter w:val="1"/>
          <w:wAfter w:w="36" w:type="dxa"/>
          <w:trHeight w:val="288"/>
        </w:trPr>
        <w:tc>
          <w:tcPr>
            <w:tcW w:w="7880" w:type="dxa"/>
            <w:gridSpan w:val="8"/>
            <w:vMerge w:val="restart"/>
            <w:tcBorders>
              <w:top w:val="single" w:sz="4" w:space="0" w:color="000000"/>
              <w:left w:val="single" w:sz="4" w:space="0" w:color="000000"/>
              <w:bottom w:val="nil"/>
              <w:right w:val="single" w:sz="4" w:space="0" w:color="000000"/>
            </w:tcBorders>
            <w:shd w:val="clear" w:color="auto" w:fill="auto"/>
            <w:noWrap/>
            <w:hideMark/>
          </w:tcPr>
          <w:p w14:paraId="37AF29FC" w14:textId="77777777" w:rsidR="00D90739" w:rsidRPr="003851A9" w:rsidRDefault="00D90739">
            <w:pPr>
              <w:rPr>
                <w:color w:val="000000"/>
              </w:rPr>
            </w:pPr>
            <w:r w:rsidRPr="003851A9">
              <w:rPr>
                <w:color w:val="000000"/>
              </w:rPr>
              <w:t>Descripción del cambio:</w:t>
            </w:r>
          </w:p>
        </w:tc>
      </w:tr>
      <w:tr w:rsidR="00D90739" w:rsidRPr="003851A9" w14:paraId="193A43FB" w14:textId="77777777" w:rsidTr="007C3D1F">
        <w:trPr>
          <w:trHeight w:val="288"/>
        </w:trPr>
        <w:tc>
          <w:tcPr>
            <w:tcW w:w="7880" w:type="dxa"/>
            <w:gridSpan w:val="8"/>
            <w:vMerge/>
            <w:tcBorders>
              <w:top w:val="single" w:sz="4" w:space="0" w:color="000000"/>
              <w:left w:val="single" w:sz="4" w:space="0" w:color="000000"/>
              <w:bottom w:val="nil"/>
              <w:right w:val="single" w:sz="4" w:space="0" w:color="000000"/>
            </w:tcBorders>
            <w:vAlign w:val="center"/>
            <w:hideMark/>
          </w:tcPr>
          <w:p w14:paraId="1FF50903" w14:textId="77777777" w:rsidR="00D90739" w:rsidRPr="003851A9" w:rsidRDefault="00D90739">
            <w:pPr>
              <w:rPr>
                <w:color w:val="000000"/>
              </w:rPr>
            </w:pPr>
          </w:p>
        </w:tc>
        <w:tc>
          <w:tcPr>
            <w:tcW w:w="36" w:type="dxa"/>
            <w:tcBorders>
              <w:top w:val="nil"/>
              <w:left w:val="nil"/>
              <w:bottom w:val="nil"/>
              <w:right w:val="nil"/>
            </w:tcBorders>
            <w:shd w:val="clear" w:color="auto" w:fill="auto"/>
            <w:noWrap/>
            <w:vAlign w:val="bottom"/>
            <w:hideMark/>
          </w:tcPr>
          <w:p w14:paraId="16676FD7" w14:textId="77777777" w:rsidR="00D90739" w:rsidRPr="003851A9" w:rsidRDefault="00D90739">
            <w:pPr>
              <w:rPr>
                <w:color w:val="000000"/>
              </w:rPr>
            </w:pPr>
          </w:p>
        </w:tc>
      </w:tr>
      <w:tr w:rsidR="00D90739" w:rsidRPr="003851A9" w14:paraId="537A6B2F" w14:textId="77777777" w:rsidTr="007C3D1F">
        <w:trPr>
          <w:trHeight w:val="288"/>
        </w:trPr>
        <w:tc>
          <w:tcPr>
            <w:tcW w:w="7880" w:type="dxa"/>
            <w:gridSpan w:val="8"/>
            <w:vMerge w:val="restart"/>
            <w:tcBorders>
              <w:top w:val="single" w:sz="4" w:space="0" w:color="000000"/>
              <w:left w:val="single" w:sz="4" w:space="0" w:color="000000"/>
              <w:bottom w:val="nil"/>
              <w:right w:val="single" w:sz="4" w:space="0" w:color="000000"/>
            </w:tcBorders>
            <w:shd w:val="clear" w:color="auto" w:fill="auto"/>
            <w:noWrap/>
            <w:hideMark/>
          </w:tcPr>
          <w:p w14:paraId="6B4EA27D" w14:textId="77777777" w:rsidR="00D90739" w:rsidRPr="003851A9" w:rsidRDefault="00D90739">
            <w:pPr>
              <w:rPr>
                <w:color w:val="000000"/>
              </w:rPr>
            </w:pPr>
            <w:r w:rsidRPr="003851A9">
              <w:rPr>
                <w:color w:val="000000"/>
              </w:rPr>
              <w:t>Justificación:</w:t>
            </w:r>
          </w:p>
        </w:tc>
        <w:tc>
          <w:tcPr>
            <w:tcW w:w="36" w:type="dxa"/>
            <w:vAlign w:val="center"/>
            <w:hideMark/>
          </w:tcPr>
          <w:p w14:paraId="42BC78FD" w14:textId="77777777" w:rsidR="00D90739" w:rsidRPr="003851A9" w:rsidRDefault="00D90739">
            <w:pPr>
              <w:rPr>
                <w:sz w:val="20"/>
                <w:szCs w:val="20"/>
              </w:rPr>
            </w:pPr>
          </w:p>
        </w:tc>
      </w:tr>
      <w:tr w:rsidR="00D90739" w:rsidRPr="003851A9" w14:paraId="55E7901E" w14:textId="77777777" w:rsidTr="007C3D1F">
        <w:trPr>
          <w:trHeight w:val="288"/>
        </w:trPr>
        <w:tc>
          <w:tcPr>
            <w:tcW w:w="7880" w:type="dxa"/>
            <w:gridSpan w:val="8"/>
            <w:vMerge/>
            <w:tcBorders>
              <w:top w:val="single" w:sz="4" w:space="0" w:color="000000"/>
              <w:left w:val="single" w:sz="4" w:space="0" w:color="000000"/>
              <w:bottom w:val="nil"/>
              <w:right w:val="single" w:sz="4" w:space="0" w:color="000000"/>
            </w:tcBorders>
            <w:vAlign w:val="center"/>
            <w:hideMark/>
          </w:tcPr>
          <w:p w14:paraId="1A6ECBC9" w14:textId="77777777" w:rsidR="00D90739" w:rsidRPr="003851A9" w:rsidRDefault="00D90739">
            <w:pPr>
              <w:rPr>
                <w:color w:val="000000"/>
              </w:rPr>
            </w:pPr>
          </w:p>
        </w:tc>
        <w:tc>
          <w:tcPr>
            <w:tcW w:w="36" w:type="dxa"/>
            <w:tcBorders>
              <w:top w:val="nil"/>
              <w:left w:val="nil"/>
              <w:bottom w:val="nil"/>
              <w:right w:val="nil"/>
            </w:tcBorders>
            <w:shd w:val="clear" w:color="auto" w:fill="auto"/>
            <w:noWrap/>
            <w:vAlign w:val="bottom"/>
            <w:hideMark/>
          </w:tcPr>
          <w:p w14:paraId="278C8C1A" w14:textId="77777777" w:rsidR="00D90739" w:rsidRPr="003851A9" w:rsidRDefault="00D90739">
            <w:pPr>
              <w:rPr>
                <w:color w:val="000000"/>
              </w:rPr>
            </w:pPr>
          </w:p>
        </w:tc>
      </w:tr>
      <w:tr w:rsidR="00D90739" w:rsidRPr="003851A9" w14:paraId="72C49DD0" w14:textId="77777777" w:rsidTr="007C3D1F">
        <w:trPr>
          <w:trHeight w:val="288"/>
        </w:trPr>
        <w:tc>
          <w:tcPr>
            <w:tcW w:w="7880" w:type="dxa"/>
            <w:gridSpan w:val="8"/>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2F90C476" w14:textId="77777777" w:rsidR="00D90739" w:rsidRPr="003851A9" w:rsidRDefault="00D90739">
            <w:pPr>
              <w:rPr>
                <w:color w:val="000000"/>
              </w:rPr>
            </w:pPr>
            <w:r w:rsidRPr="003851A9">
              <w:rPr>
                <w:color w:val="000000"/>
              </w:rPr>
              <w:t>Impacto:</w:t>
            </w:r>
          </w:p>
        </w:tc>
        <w:tc>
          <w:tcPr>
            <w:tcW w:w="36" w:type="dxa"/>
            <w:vAlign w:val="center"/>
            <w:hideMark/>
          </w:tcPr>
          <w:p w14:paraId="5FCDBC7B" w14:textId="77777777" w:rsidR="00D90739" w:rsidRPr="003851A9" w:rsidRDefault="00D90739">
            <w:pPr>
              <w:rPr>
                <w:sz w:val="20"/>
                <w:szCs w:val="20"/>
              </w:rPr>
            </w:pPr>
          </w:p>
        </w:tc>
      </w:tr>
      <w:tr w:rsidR="00D90739" w:rsidRPr="003851A9" w14:paraId="737B6B2D" w14:textId="77777777" w:rsidTr="007C3D1F">
        <w:trPr>
          <w:trHeight w:val="288"/>
        </w:trPr>
        <w:tc>
          <w:tcPr>
            <w:tcW w:w="7880" w:type="dxa"/>
            <w:gridSpan w:val="8"/>
            <w:vMerge/>
            <w:tcBorders>
              <w:top w:val="single" w:sz="4" w:space="0" w:color="000000"/>
              <w:left w:val="single" w:sz="4" w:space="0" w:color="000000"/>
              <w:bottom w:val="single" w:sz="4" w:space="0" w:color="000000"/>
              <w:right w:val="single" w:sz="4" w:space="0" w:color="000000"/>
            </w:tcBorders>
            <w:vAlign w:val="center"/>
            <w:hideMark/>
          </w:tcPr>
          <w:p w14:paraId="7BE71A50" w14:textId="77777777" w:rsidR="00D90739" w:rsidRPr="003851A9" w:rsidRDefault="00D90739">
            <w:pPr>
              <w:rPr>
                <w:color w:val="000000"/>
              </w:rPr>
            </w:pPr>
          </w:p>
        </w:tc>
        <w:tc>
          <w:tcPr>
            <w:tcW w:w="36" w:type="dxa"/>
            <w:tcBorders>
              <w:top w:val="nil"/>
              <w:left w:val="nil"/>
              <w:bottom w:val="nil"/>
              <w:right w:val="nil"/>
            </w:tcBorders>
            <w:shd w:val="clear" w:color="auto" w:fill="auto"/>
            <w:noWrap/>
            <w:vAlign w:val="bottom"/>
            <w:hideMark/>
          </w:tcPr>
          <w:p w14:paraId="6BE962AD" w14:textId="77777777" w:rsidR="00D90739" w:rsidRPr="003851A9" w:rsidRDefault="00D90739">
            <w:pPr>
              <w:rPr>
                <w:color w:val="000000"/>
              </w:rPr>
            </w:pPr>
          </w:p>
        </w:tc>
      </w:tr>
      <w:tr w:rsidR="00D90739" w:rsidRPr="003851A9" w14:paraId="0B7D904B" w14:textId="77777777" w:rsidTr="007C3D1F">
        <w:trPr>
          <w:trHeight w:val="288"/>
        </w:trPr>
        <w:tc>
          <w:tcPr>
            <w:tcW w:w="4040" w:type="dxa"/>
            <w:gridSpan w:val="4"/>
            <w:vMerge w:val="restart"/>
            <w:tcBorders>
              <w:top w:val="nil"/>
              <w:left w:val="single" w:sz="4" w:space="0" w:color="000000"/>
              <w:bottom w:val="single" w:sz="4" w:space="0" w:color="000000"/>
              <w:right w:val="single" w:sz="4" w:space="0" w:color="000000"/>
            </w:tcBorders>
            <w:shd w:val="clear" w:color="auto" w:fill="auto"/>
            <w:noWrap/>
            <w:hideMark/>
          </w:tcPr>
          <w:p w14:paraId="60CB7F94" w14:textId="77777777" w:rsidR="00D90739" w:rsidRPr="003851A9" w:rsidRDefault="00D90739">
            <w:pPr>
              <w:rPr>
                <w:color w:val="000000"/>
              </w:rPr>
            </w:pPr>
            <w:r w:rsidRPr="003851A9">
              <w:rPr>
                <w:color w:val="000000"/>
              </w:rPr>
              <w:t>Riesgos:</w:t>
            </w:r>
          </w:p>
        </w:tc>
        <w:tc>
          <w:tcPr>
            <w:tcW w:w="3840" w:type="dxa"/>
            <w:gridSpan w:val="4"/>
            <w:vMerge w:val="restart"/>
            <w:tcBorders>
              <w:top w:val="nil"/>
              <w:left w:val="nil"/>
              <w:bottom w:val="single" w:sz="4" w:space="0" w:color="000000"/>
              <w:right w:val="single" w:sz="4" w:space="0" w:color="000000"/>
            </w:tcBorders>
            <w:shd w:val="clear" w:color="auto" w:fill="auto"/>
            <w:noWrap/>
            <w:hideMark/>
          </w:tcPr>
          <w:p w14:paraId="79EA2FB2" w14:textId="77777777" w:rsidR="00D90739" w:rsidRPr="003851A9" w:rsidRDefault="00D90739">
            <w:pPr>
              <w:rPr>
                <w:color w:val="000000"/>
              </w:rPr>
            </w:pPr>
            <w:r w:rsidRPr="003851A9">
              <w:rPr>
                <w:color w:val="000000"/>
              </w:rPr>
              <w:t>Mitigaciones:</w:t>
            </w:r>
          </w:p>
        </w:tc>
        <w:tc>
          <w:tcPr>
            <w:tcW w:w="36" w:type="dxa"/>
            <w:vAlign w:val="center"/>
            <w:hideMark/>
          </w:tcPr>
          <w:p w14:paraId="2834C530" w14:textId="77777777" w:rsidR="00D90739" w:rsidRPr="003851A9" w:rsidRDefault="00D90739">
            <w:pPr>
              <w:rPr>
                <w:sz w:val="20"/>
                <w:szCs w:val="20"/>
              </w:rPr>
            </w:pPr>
          </w:p>
        </w:tc>
      </w:tr>
      <w:tr w:rsidR="00D90739" w:rsidRPr="003851A9" w14:paraId="3B9DBA7F" w14:textId="77777777" w:rsidTr="007C3D1F">
        <w:trPr>
          <w:trHeight w:val="288"/>
        </w:trPr>
        <w:tc>
          <w:tcPr>
            <w:tcW w:w="4040" w:type="dxa"/>
            <w:gridSpan w:val="4"/>
            <w:vMerge/>
            <w:tcBorders>
              <w:top w:val="nil"/>
              <w:left w:val="single" w:sz="4" w:space="0" w:color="000000"/>
              <w:bottom w:val="single" w:sz="4" w:space="0" w:color="000000"/>
              <w:right w:val="single" w:sz="4" w:space="0" w:color="000000"/>
            </w:tcBorders>
            <w:vAlign w:val="center"/>
            <w:hideMark/>
          </w:tcPr>
          <w:p w14:paraId="6B153628" w14:textId="77777777" w:rsidR="00D90739" w:rsidRPr="003851A9" w:rsidRDefault="00D90739">
            <w:pPr>
              <w:rPr>
                <w:color w:val="000000"/>
              </w:rPr>
            </w:pPr>
          </w:p>
        </w:tc>
        <w:tc>
          <w:tcPr>
            <w:tcW w:w="3840" w:type="dxa"/>
            <w:gridSpan w:val="4"/>
            <w:vMerge/>
            <w:tcBorders>
              <w:top w:val="nil"/>
              <w:left w:val="nil"/>
              <w:bottom w:val="single" w:sz="4" w:space="0" w:color="000000"/>
              <w:right w:val="single" w:sz="4" w:space="0" w:color="000000"/>
            </w:tcBorders>
            <w:vAlign w:val="center"/>
            <w:hideMark/>
          </w:tcPr>
          <w:p w14:paraId="27CB7D1E" w14:textId="77777777" w:rsidR="00D90739" w:rsidRPr="003851A9" w:rsidRDefault="00D90739">
            <w:pPr>
              <w:rPr>
                <w:color w:val="000000"/>
              </w:rPr>
            </w:pPr>
          </w:p>
        </w:tc>
        <w:tc>
          <w:tcPr>
            <w:tcW w:w="36" w:type="dxa"/>
            <w:tcBorders>
              <w:top w:val="nil"/>
              <w:left w:val="nil"/>
              <w:bottom w:val="nil"/>
              <w:right w:val="nil"/>
            </w:tcBorders>
            <w:shd w:val="clear" w:color="auto" w:fill="auto"/>
            <w:noWrap/>
            <w:vAlign w:val="bottom"/>
            <w:hideMark/>
          </w:tcPr>
          <w:p w14:paraId="448BA09F" w14:textId="77777777" w:rsidR="00D90739" w:rsidRPr="003851A9" w:rsidRDefault="00D90739">
            <w:pPr>
              <w:rPr>
                <w:color w:val="000000"/>
              </w:rPr>
            </w:pPr>
          </w:p>
        </w:tc>
      </w:tr>
      <w:tr w:rsidR="00D90739" w:rsidRPr="003851A9" w14:paraId="2DCCABE7" w14:textId="77777777" w:rsidTr="007C3D1F">
        <w:trPr>
          <w:trHeight w:val="288"/>
        </w:trPr>
        <w:tc>
          <w:tcPr>
            <w:tcW w:w="7880" w:type="dxa"/>
            <w:gridSpan w:val="8"/>
            <w:vMerge w:val="restart"/>
            <w:tcBorders>
              <w:top w:val="nil"/>
              <w:left w:val="single" w:sz="4" w:space="0" w:color="000000"/>
              <w:bottom w:val="single" w:sz="4" w:space="0" w:color="000000"/>
              <w:right w:val="single" w:sz="4" w:space="0" w:color="000000"/>
            </w:tcBorders>
            <w:shd w:val="clear" w:color="auto" w:fill="auto"/>
            <w:noWrap/>
            <w:hideMark/>
          </w:tcPr>
          <w:p w14:paraId="2D085F99" w14:textId="77777777" w:rsidR="00D90739" w:rsidRPr="003851A9" w:rsidRDefault="00D90739">
            <w:pPr>
              <w:rPr>
                <w:color w:val="000000"/>
              </w:rPr>
            </w:pPr>
            <w:r w:rsidRPr="003851A9">
              <w:rPr>
                <w:color w:val="000000"/>
              </w:rPr>
              <w:t>Plan de implementación:</w:t>
            </w:r>
          </w:p>
        </w:tc>
        <w:tc>
          <w:tcPr>
            <w:tcW w:w="36" w:type="dxa"/>
            <w:vAlign w:val="center"/>
            <w:hideMark/>
          </w:tcPr>
          <w:p w14:paraId="354832AB" w14:textId="77777777" w:rsidR="00D90739" w:rsidRPr="003851A9" w:rsidRDefault="00D90739">
            <w:pPr>
              <w:rPr>
                <w:sz w:val="20"/>
                <w:szCs w:val="20"/>
              </w:rPr>
            </w:pPr>
          </w:p>
        </w:tc>
      </w:tr>
      <w:tr w:rsidR="00D90739" w:rsidRPr="003851A9" w14:paraId="249FD4E6" w14:textId="77777777" w:rsidTr="007C3D1F">
        <w:trPr>
          <w:trHeight w:val="288"/>
        </w:trPr>
        <w:tc>
          <w:tcPr>
            <w:tcW w:w="7880" w:type="dxa"/>
            <w:gridSpan w:val="8"/>
            <w:vMerge/>
            <w:tcBorders>
              <w:top w:val="nil"/>
              <w:left w:val="single" w:sz="4" w:space="0" w:color="000000"/>
              <w:bottom w:val="single" w:sz="4" w:space="0" w:color="000000"/>
              <w:right w:val="single" w:sz="4" w:space="0" w:color="000000"/>
            </w:tcBorders>
            <w:vAlign w:val="center"/>
            <w:hideMark/>
          </w:tcPr>
          <w:p w14:paraId="1FEB9855" w14:textId="77777777" w:rsidR="00D90739" w:rsidRPr="003851A9" w:rsidRDefault="00D90739">
            <w:pPr>
              <w:rPr>
                <w:color w:val="000000"/>
              </w:rPr>
            </w:pPr>
          </w:p>
        </w:tc>
        <w:tc>
          <w:tcPr>
            <w:tcW w:w="36" w:type="dxa"/>
            <w:tcBorders>
              <w:top w:val="nil"/>
              <w:left w:val="nil"/>
              <w:bottom w:val="nil"/>
              <w:right w:val="nil"/>
            </w:tcBorders>
            <w:shd w:val="clear" w:color="auto" w:fill="auto"/>
            <w:noWrap/>
            <w:vAlign w:val="bottom"/>
            <w:hideMark/>
          </w:tcPr>
          <w:p w14:paraId="2C3FBF6F" w14:textId="77777777" w:rsidR="00D90739" w:rsidRPr="003851A9" w:rsidRDefault="00D90739">
            <w:pPr>
              <w:rPr>
                <w:color w:val="000000"/>
              </w:rPr>
            </w:pPr>
          </w:p>
        </w:tc>
      </w:tr>
      <w:tr w:rsidR="00D90739" w:rsidRPr="003851A9" w14:paraId="176C7BA5" w14:textId="77777777" w:rsidTr="007C3D1F">
        <w:trPr>
          <w:trHeight w:val="288"/>
        </w:trPr>
        <w:tc>
          <w:tcPr>
            <w:tcW w:w="7880" w:type="dxa"/>
            <w:gridSpan w:val="8"/>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22B751A6" w14:textId="77777777" w:rsidR="00D90739" w:rsidRPr="003851A9" w:rsidRDefault="00D90739">
            <w:pPr>
              <w:rPr>
                <w:color w:val="000000"/>
              </w:rPr>
            </w:pPr>
            <w:r w:rsidRPr="003851A9">
              <w:rPr>
                <w:color w:val="000000"/>
              </w:rPr>
              <w:t>Plan de pruebas:</w:t>
            </w:r>
          </w:p>
        </w:tc>
        <w:tc>
          <w:tcPr>
            <w:tcW w:w="36" w:type="dxa"/>
            <w:vAlign w:val="center"/>
            <w:hideMark/>
          </w:tcPr>
          <w:p w14:paraId="6DC41BD4" w14:textId="77777777" w:rsidR="00D90739" w:rsidRPr="003851A9" w:rsidRDefault="00D90739">
            <w:pPr>
              <w:rPr>
                <w:sz w:val="20"/>
                <w:szCs w:val="20"/>
              </w:rPr>
            </w:pPr>
          </w:p>
        </w:tc>
      </w:tr>
      <w:tr w:rsidR="00D90739" w:rsidRPr="003851A9" w14:paraId="1DBF8814" w14:textId="77777777" w:rsidTr="007C3D1F">
        <w:trPr>
          <w:trHeight w:val="288"/>
        </w:trPr>
        <w:tc>
          <w:tcPr>
            <w:tcW w:w="7880" w:type="dxa"/>
            <w:gridSpan w:val="8"/>
            <w:vMerge/>
            <w:tcBorders>
              <w:top w:val="single" w:sz="4" w:space="0" w:color="000000"/>
              <w:left w:val="single" w:sz="4" w:space="0" w:color="000000"/>
              <w:bottom w:val="single" w:sz="4" w:space="0" w:color="000000"/>
              <w:right w:val="single" w:sz="4" w:space="0" w:color="000000"/>
            </w:tcBorders>
            <w:vAlign w:val="center"/>
            <w:hideMark/>
          </w:tcPr>
          <w:p w14:paraId="37D02483" w14:textId="77777777" w:rsidR="00D90739" w:rsidRPr="003851A9" w:rsidRDefault="00D90739">
            <w:pPr>
              <w:rPr>
                <w:color w:val="000000"/>
              </w:rPr>
            </w:pPr>
          </w:p>
        </w:tc>
        <w:tc>
          <w:tcPr>
            <w:tcW w:w="36" w:type="dxa"/>
            <w:tcBorders>
              <w:top w:val="nil"/>
              <w:left w:val="nil"/>
              <w:bottom w:val="nil"/>
              <w:right w:val="nil"/>
            </w:tcBorders>
            <w:shd w:val="clear" w:color="auto" w:fill="auto"/>
            <w:noWrap/>
            <w:vAlign w:val="bottom"/>
            <w:hideMark/>
          </w:tcPr>
          <w:p w14:paraId="47157893" w14:textId="77777777" w:rsidR="00D90739" w:rsidRPr="003851A9" w:rsidRDefault="00D90739">
            <w:pPr>
              <w:rPr>
                <w:color w:val="000000"/>
              </w:rPr>
            </w:pPr>
          </w:p>
        </w:tc>
      </w:tr>
      <w:tr w:rsidR="00D90739" w:rsidRPr="003851A9" w14:paraId="64C311F5" w14:textId="77777777" w:rsidTr="007C3D1F">
        <w:trPr>
          <w:trHeight w:val="312"/>
        </w:trPr>
        <w:tc>
          <w:tcPr>
            <w:tcW w:w="7880" w:type="dxa"/>
            <w:gridSpan w:val="8"/>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D43796" w14:textId="77777777" w:rsidR="00D90739" w:rsidRPr="003851A9" w:rsidRDefault="00D90739" w:rsidP="007C3D1F">
            <w:pPr>
              <w:jc w:val="center"/>
              <w:rPr>
                <w:color w:val="000000"/>
              </w:rPr>
            </w:pPr>
            <w:r w:rsidRPr="003851A9">
              <w:rPr>
                <w:color w:val="000000"/>
              </w:rPr>
              <w:t>Fecha de aprobación:</w:t>
            </w:r>
          </w:p>
        </w:tc>
        <w:tc>
          <w:tcPr>
            <w:tcW w:w="36" w:type="dxa"/>
            <w:vAlign w:val="center"/>
            <w:hideMark/>
          </w:tcPr>
          <w:p w14:paraId="03656AE9" w14:textId="77777777" w:rsidR="00D90739" w:rsidRPr="003851A9" w:rsidRDefault="00D90739">
            <w:pPr>
              <w:rPr>
                <w:sz w:val="20"/>
                <w:szCs w:val="20"/>
              </w:rPr>
            </w:pPr>
          </w:p>
        </w:tc>
      </w:tr>
      <w:tr w:rsidR="00D90739" w:rsidRPr="003851A9" w14:paraId="3D4ADDE2" w14:textId="77777777" w:rsidTr="007C3D1F">
        <w:trPr>
          <w:trHeight w:val="1044"/>
        </w:trPr>
        <w:tc>
          <w:tcPr>
            <w:tcW w:w="7880" w:type="dxa"/>
            <w:gridSpan w:val="8"/>
            <w:tcBorders>
              <w:top w:val="single" w:sz="4" w:space="0" w:color="000000"/>
              <w:left w:val="single" w:sz="4" w:space="0" w:color="000000"/>
              <w:bottom w:val="single" w:sz="4" w:space="0" w:color="000000"/>
              <w:right w:val="single" w:sz="4" w:space="0" w:color="000000"/>
            </w:tcBorders>
            <w:shd w:val="clear" w:color="auto" w:fill="auto"/>
            <w:noWrap/>
            <w:hideMark/>
          </w:tcPr>
          <w:p w14:paraId="2A94CF61" w14:textId="77777777" w:rsidR="00D90739" w:rsidRPr="003851A9" w:rsidRDefault="00D90739">
            <w:pPr>
              <w:rPr>
                <w:color w:val="000000"/>
              </w:rPr>
            </w:pPr>
            <w:r w:rsidRPr="003851A9">
              <w:rPr>
                <w:color w:val="000000"/>
              </w:rPr>
              <w:t>Objetivos adicionales:</w:t>
            </w:r>
          </w:p>
        </w:tc>
        <w:tc>
          <w:tcPr>
            <w:tcW w:w="36" w:type="dxa"/>
            <w:vAlign w:val="center"/>
            <w:hideMark/>
          </w:tcPr>
          <w:p w14:paraId="29E47AE1" w14:textId="77777777" w:rsidR="00D90739" w:rsidRPr="003851A9" w:rsidRDefault="00D90739">
            <w:pPr>
              <w:rPr>
                <w:sz w:val="20"/>
                <w:szCs w:val="20"/>
              </w:rPr>
            </w:pPr>
          </w:p>
        </w:tc>
      </w:tr>
      <w:tr w:rsidR="00D90739" w:rsidRPr="003851A9" w14:paraId="12C37E29" w14:textId="77777777" w:rsidTr="007C3D1F">
        <w:trPr>
          <w:trHeight w:val="312"/>
        </w:trPr>
        <w:tc>
          <w:tcPr>
            <w:tcW w:w="7880" w:type="dxa"/>
            <w:gridSpan w:val="8"/>
            <w:tcBorders>
              <w:top w:val="nil"/>
              <w:left w:val="single" w:sz="4" w:space="0" w:color="000000"/>
              <w:bottom w:val="single" w:sz="4" w:space="0" w:color="000000"/>
              <w:right w:val="single" w:sz="4" w:space="0" w:color="000000"/>
            </w:tcBorders>
            <w:shd w:val="clear" w:color="000000" w:fill="D9D9D9"/>
            <w:noWrap/>
            <w:vAlign w:val="center"/>
            <w:hideMark/>
          </w:tcPr>
          <w:p w14:paraId="7C2F0043" w14:textId="77777777" w:rsidR="00D90739" w:rsidRPr="003851A9" w:rsidRDefault="00D90739">
            <w:pPr>
              <w:jc w:val="center"/>
              <w:rPr>
                <w:color w:val="000000"/>
              </w:rPr>
            </w:pPr>
            <w:r w:rsidRPr="003851A9">
              <w:rPr>
                <w:color w:val="000000"/>
              </w:rPr>
              <w:t>Id 1/1 (número de página relativo)</w:t>
            </w:r>
          </w:p>
        </w:tc>
        <w:tc>
          <w:tcPr>
            <w:tcW w:w="36" w:type="dxa"/>
            <w:vAlign w:val="center"/>
            <w:hideMark/>
          </w:tcPr>
          <w:p w14:paraId="322A1063" w14:textId="77777777" w:rsidR="00D90739" w:rsidRPr="003851A9" w:rsidRDefault="00D90739">
            <w:pPr>
              <w:rPr>
                <w:sz w:val="20"/>
                <w:szCs w:val="20"/>
              </w:rPr>
            </w:pPr>
          </w:p>
        </w:tc>
      </w:tr>
    </w:tbl>
    <w:p w14:paraId="4175FC21" w14:textId="77777777" w:rsidR="00806B01" w:rsidRPr="003851A9" w:rsidRDefault="00806B01" w:rsidP="00806B01"/>
    <w:p w14:paraId="0238B404" w14:textId="77777777" w:rsidR="00552661" w:rsidRPr="003851A9" w:rsidRDefault="00552661" w:rsidP="00D4123F">
      <w:pPr>
        <w:pStyle w:val="Ttulo4"/>
        <w:jc w:val="both"/>
      </w:pPr>
      <w:r w:rsidRPr="003851A9">
        <w:t>Justificación de sus campos</w:t>
      </w:r>
    </w:p>
    <w:p w14:paraId="4404176D" w14:textId="77777777" w:rsidR="00810F2E" w:rsidRPr="003851A9" w:rsidRDefault="00810F2E" w:rsidP="00D4123F">
      <w:pPr>
        <w:numPr>
          <w:ilvl w:val="0"/>
          <w:numId w:val="35"/>
        </w:numPr>
        <w:jc w:val="both"/>
        <w:rPr>
          <w:b/>
          <w:bCs/>
        </w:rPr>
      </w:pPr>
      <w:r w:rsidRPr="003851A9">
        <w:rPr>
          <w:b/>
          <w:bCs/>
        </w:rPr>
        <w:t xml:space="preserve">Plantilla:  </w:t>
      </w:r>
    </w:p>
    <w:p w14:paraId="6C039393" w14:textId="77777777" w:rsidR="00810F2E" w:rsidRPr="003851A9" w:rsidRDefault="00810F2E" w:rsidP="00D4123F">
      <w:pPr>
        <w:numPr>
          <w:ilvl w:val="1"/>
          <w:numId w:val="35"/>
        </w:numPr>
        <w:jc w:val="both"/>
      </w:pPr>
      <w:r w:rsidRPr="003851A9">
        <w:rPr>
          <w:u w:val="single"/>
        </w:rPr>
        <w:t>Fecha</w:t>
      </w:r>
      <w:r w:rsidRPr="003851A9">
        <w:t xml:space="preserve">: cuándo se realiza el informe. </w:t>
      </w:r>
    </w:p>
    <w:p w14:paraId="60416C94" w14:textId="03E4307C" w:rsidR="00810F2E" w:rsidRPr="003851A9" w:rsidRDefault="00810F2E" w:rsidP="00D4123F">
      <w:pPr>
        <w:numPr>
          <w:ilvl w:val="1"/>
          <w:numId w:val="35"/>
        </w:numPr>
        <w:jc w:val="both"/>
      </w:pPr>
      <w:proofErr w:type="spellStart"/>
      <w:r w:rsidRPr="003851A9">
        <w:rPr>
          <w:u w:val="single"/>
        </w:rPr>
        <w:t>Id</w:t>
      </w:r>
      <w:r w:rsidR="00900C85" w:rsidRPr="003851A9">
        <w:rPr>
          <w:u w:val="single"/>
        </w:rPr>
        <w:t>P</w:t>
      </w:r>
      <w:r w:rsidR="006F5BB6" w:rsidRPr="003851A9">
        <w:rPr>
          <w:u w:val="single"/>
        </w:rPr>
        <w:t>s</w:t>
      </w:r>
      <w:proofErr w:type="spellEnd"/>
      <w:r w:rsidR="00900C85" w:rsidRPr="003851A9">
        <w:rPr>
          <w:u w:val="single"/>
        </w:rPr>
        <w:t>:</w:t>
      </w:r>
      <w:r w:rsidR="00900C85" w:rsidRPr="003851A9">
        <w:t xml:space="preserve"> identificador</w:t>
      </w:r>
      <w:r w:rsidR="00C75564" w:rsidRPr="003851A9">
        <w:t>es de la</w:t>
      </w:r>
      <w:r w:rsidR="00471BE7" w:rsidRPr="003851A9">
        <w:t>s</w:t>
      </w:r>
      <w:r w:rsidR="00C75564" w:rsidRPr="003851A9">
        <w:t xml:space="preserve"> notificaciones de los problemas que </w:t>
      </w:r>
      <w:r w:rsidR="000B06EC" w:rsidRPr="003851A9">
        <w:t xml:space="preserve">pretende </w:t>
      </w:r>
      <w:r w:rsidR="00C75564" w:rsidRPr="003851A9">
        <w:t>alcanza</w:t>
      </w:r>
      <w:r w:rsidR="000B06EC" w:rsidRPr="003851A9">
        <w:t>r</w:t>
      </w:r>
      <w:r w:rsidR="00C75564" w:rsidRPr="003851A9">
        <w:t xml:space="preserve"> a resolver el cambio propuesto en este informe.</w:t>
      </w:r>
    </w:p>
    <w:p w14:paraId="3B47BBC3" w14:textId="0D4ADEB3" w:rsidR="006F5BB6" w:rsidRPr="003851A9" w:rsidRDefault="006F5BB6" w:rsidP="00D4123F">
      <w:pPr>
        <w:numPr>
          <w:ilvl w:val="1"/>
          <w:numId w:val="35"/>
        </w:numPr>
        <w:jc w:val="both"/>
      </w:pPr>
      <w:proofErr w:type="spellStart"/>
      <w:r w:rsidRPr="003851A9">
        <w:rPr>
          <w:u w:val="single"/>
        </w:rPr>
        <w:t>IdC</w:t>
      </w:r>
      <w:proofErr w:type="spellEnd"/>
      <w:r w:rsidRPr="003851A9">
        <w:rPr>
          <w:u w:val="single"/>
        </w:rPr>
        <w:t>:</w:t>
      </w:r>
      <w:r w:rsidRPr="003851A9">
        <w:t xml:space="preserve"> identificador del cambio propuesto (sirve como identificador de este informe).</w:t>
      </w:r>
    </w:p>
    <w:p w14:paraId="48EF6579" w14:textId="77777777" w:rsidR="00810F2E" w:rsidRPr="003851A9" w:rsidRDefault="00810F2E" w:rsidP="00D4123F">
      <w:pPr>
        <w:numPr>
          <w:ilvl w:val="1"/>
          <w:numId w:val="35"/>
        </w:numPr>
        <w:jc w:val="both"/>
      </w:pPr>
      <w:r w:rsidRPr="003851A9">
        <w:rPr>
          <w:u w:val="single"/>
        </w:rPr>
        <w:t>Descripción del cambio</w:t>
      </w:r>
      <w:r w:rsidRPr="003851A9">
        <w:t>: proporciona una descripción clara y concisa del cambio propuesto.</w:t>
      </w:r>
    </w:p>
    <w:p w14:paraId="2314A887" w14:textId="77777777" w:rsidR="00810F2E" w:rsidRPr="003851A9" w:rsidRDefault="00810F2E" w:rsidP="00D4123F">
      <w:pPr>
        <w:numPr>
          <w:ilvl w:val="1"/>
          <w:numId w:val="35"/>
        </w:numPr>
        <w:jc w:val="both"/>
      </w:pPr>
      <w:r w:rsidRPr="003851A9">
        <w:rPr>
          <w:u w:val="single"/>
        </w:rPr>
        <w:t>Justificación</w:t>
      </w:r>
      <w:r w:rsidRPr="003851A9">
        <w:t>: explica las razones detrás del cambio, ya sea una corrección de error, una mejora de funcionalidad, un nuevo requisito…</w:t>
      </w:r>
    </w:p>
    <w:p w14:paraId="6A920727" w14:textId="77777777" w:rsidR="00810F2E" w:rsidRPr="003851A9" w:rsidRDefault="00810F2E" w:rsidP="00D4123F">
      <w:pPr>
        <w:numPr>
          <w:ilvl w:val="1"/>
          <w:numId w:val="35"/>
        </w:numPr>
        <w:jc w:val="both"/>
      </w:pPr>
      <w:r w:rsidRPr="003851A9">
        <w:rPr>
          <w:u w:val="single"/>
        </w:rPr>
        <w:t>Impacto</w:t>
      </w:r>
      <w:r w:rsidRPr="003851A9">
        <w:t>: evalúa cómo el cambio afectará al software, al tiempo, a los recursos, al presupuesto del proyecto, al rendimiento o a la seguridad.</w:t>
      </w:r>
    </w:p>
    <w:p w14:paraId="7F294146" w14:textId="77777777" w:rsidR="00810F2E" w:rsidRPr="003851A9" w:rsidRDefault="00810F2E" w:rsidP="00D4123F">
      <w:pPr>
        <w:numPr>
          <w:ilvl w:val="1"/>
          <w:numId w:val="35"/>
        </w:numPr>
        <w:jc w:val="both"/>
      </w:pPr>
      <w:r w:rsidRPr="003851A9">
        <w:rPr>
          <w:u w:val="single"/>
        </w:rPr>
        <w:lastRenderedPageBreak/>
        <w:t>Riesgos y Mitigaciones</w:t>
      </w:r>
      <w:r w:rsidRPr="003851A9">
        <w:t>: identifica los posibles riesgos relacionados con la implementación del cambio y proporciona estrategias para mitigar los riesgos identificados.</w:t>
      </w:r>
    </w:p>
    <w:p w14:paraId="6CBA2006" w14:textId="77777777" w:rsidR="00810F2E" w:rsidRPr="003851A9" w:rsidRDefault="00810F2E" w:rsidP="00D4123F">
      <w:pPr>
        <w:numPr>
          <w:ilvl w:val="1"/>
          <w:numId w:val="35"/>
        </w:numPr>
        <w:jc w:val="both"/>
      </w:pPr>
      <w:r w:rsidRPr="003851A9">
        <w:rPr>
          <w:u w:val="single"/>
        </w:rPr>
        <w:t>Plan de Implementación</w:t>
      </w:r>
      <w:r w:rsidRPr="003851A9">
        <w:t>: describe los pasos específicos que se seguirán para implementar el cambio e indica cuándo se espera que se implemente.</w:t>
      </w:r>
    </w:p>
    <w:p w14:paraId="3B6B814A" w14:textId="77777777" w:rsidR="00810F2E" w:rsidRPr="003851A9" w:rsidRDefault="00810F2E" w:rsidP="00D4123F">
      <w:pPr>
        <w:numPr>
          <w:ilvl w:val="1"/>
          <w:numId w:val="35"/>
        </w:numPr>
        <w:jc w:val="both"/>
        <w:rPr>
          <w:u w:val="single"/>
        </w:rPr>
      </w:pPr>
      <w:r w:rsidRPr="003851A9">
        <w:rPr>
          <w:u w:val="single"/>
        </w:rPr>
        <w:t xml:space="preserve">Plan de Pruebas: </w:t>
      </w:r>
      <w:r w:rsidRPr="003851A9">
        <w:t xml:space="preserve">detalla cómo se verificará y validará el cambio para garantizar su correcta implementación. </w:t>
      </w:r>
    </w:p>
    <w:p w14:paraId="264BB825" w14:textId="77777777" w:rsidR="00810F2E" w:rsidRPr="003851A9" w:rsidRDefault="00810F2E" w:rsidP="00D4123F">
      <w:pPr>
        <w:numPr>
          <w:ilvl w:val="1"/>
          <w:numId w:val="35"/>
        </w:numPr>
        <w:jc w:val="both"/>
        <w:rPr>
          <w:u w:val="single"/>
        </w:rPr>
      </w:pPr>
      <w:r w:rsidRPr="003851A9">
        <w:rPr>
          <w:u w:val="single"/>
        </w:rPr>
        <w:t>Fecha de aprobación:</w:t>
      </w:r>
      <w:r w:rsidRPr="003851A9">
        <w:t xml:space="preserve"> fecha en la que se espera que se apruebe el cambio por parte de la autoridad correspondiente.</w:t>
      </w:r>
    </w:p>
    <w:p w14:paraId="41E42920" w14:textId="77777777" w:rsidR="00810F2E" w:rsidRPr="003851A9" w:rsidRDefault="00810F2E" w:rsidP="00D4123F">
      <w:pPr>
        <w:numPr>
          <w:ilvl w:val="1"/>
          <w:numId w:val="35"/>
        </w:numPr>
        <w:jc w:val="both"/>
        <w:rPr>
          <w:u w:val="single"/>
        </w:rPr>
      </w:pPr>
      <w:r w:rsidRPr="003851A9">
        <w:rPr>
          <w:u w:val="single"/>
        </w:rPr>
        <w:t xml:space="preserve">Observaciones Adicionales: </w:t>
      </w:r>
      <w:r w:rsidRPr="003851A9">
        <w:t>espacio para cualquier observación adicional o información relevante.</w:t>
      </w:r>
    </w:p>
    <w:p w14:paraId="690A879D" w14:textId="77777777" w:rsidR="00810F2E" w:rsidRPr="003851A9" w:rsidRDefault="00810F2E" w:rsidP="00D4123F">
      <w:pPr>
        <w:numPr>
          <w:ilvl w:val="0"/>
          <w:numId w:val="35"/>
        </w:numPr>
        <w:jc w:val="both"/>
        <w:rPr>
          <w:b/>
          <w:bCs/>
        </w:rPr>
      </w:pPr>
      <w:r w:rsidRPr="003851A9">
        <w:rPr>
          <w:b/>
          <w:bCs/>
        </w:rPr>
        <w:t xml:space="preserve">Pie de plantilla: </w:t>
      </w:r>
    </w:p>
    <w:p w14:paraId="54018DD1" w14:textId="77777777" w:rsidR="00810F2E" w:rsidRPr="003851A9" w:rsidRDefault="00810F2E" w:rsidP="00D4123F">
      <w:pPr>
        <w:numPr>
          <w:ilvl w:val="1"/>
          <w:numId w:val="35"/>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6AF10112" w14:textId="77777777" w:rsidR="00552661" w:rsidRPr="003851A9" w:rsidRDefault="00552661" w:rsidP="00D4123F">
      <w:pPr>
        <w:jc w:val="both"/>
      </w:pPr>
    </w:p>
    <w:p w14:paraId="7952CD0C" w14:textId="0F894352" w:rsidR="004003AB" w:rsidRPr="003851A9" w:rsidRDefault="004003AB" w:rsidP="00D4123F">
      <w:pPr>
        <w:pStyle w:val="Ttulo3"/>
        <w:jc w:val="both"/>
      </w:pPr>
      <w:bookmarkStart w:id="22" w:name="_Toc159184490"/>
      <w:r w:rsidRPr="003851A9">
        <w:t>Plantilla de “Aprobación del cambio”</w:t>
      </w:r>
      <w:bookmarkEnd w:id="22"/>
    </w:p>
    <w:p w14:paraId="789147F5" w14:textId="77777777" w:rsidR="004003AB" w:rsidRPr="003851A9" w:rsidRDefault="004003AB" w:rsidP="00D4123F">
      <w:pPr>
        <w:pStyle w:val="Ttulo4"/>
        <w:jc w:val="both"/>
      </w:pPr>
      <w:r w:rsidRPr="003851A9">
        <w:t>Modelo</w:t>
      </w:r>
    </w:p>
    <w:p w14:paraId="5D137C1B" w14:textId="77777777" w:rsidR="00D90739" w:rsidRPr="003851A9" w:rsidRDefault="00D90739" w:rsidP="00D90739"/>
    <w:tbl>
      <w:tblPr>
        <w:tblW w:w="8997" w:type="dxa"/>
        <w:tblInd w:w="75" w:type="dxa"/>
        <w:tblCellMar>
          <w:left w:w="70" w:type="dxa"/>
          <w:right w:w="70" w:type="dxa"/>
        </w:tblCellMar>
        <w:tblLook w:val="04A0" w:firstRow="1" w:lastRow="0" w:firstColumn="1" w:lastColumn="0" w:noHBand="0" w:noVBand="1"/>
      </w:tblPr>
      <w:tblGrid>
        <w:gridCol w:w="4433"/>
        <w:gridCol w:w="1060"/>
        <w:gridCol w:w="3400"/>
        <w:gridCol w:w="146"/>
      </w:tblGrid>
      <w:tr w:rsidR="00DE0E32" w14:paraId="6417276D" w14:textId="77777777" w:rsidTr="00DE0E32">
        <w:trPr>
          <w:gridAfter w:val="1"/>
          <w:wAfter w:w="131" w:type="dxa"/>
          <w:trHeight w:val="253"/>
        </w:trPr>
        <w:tc>
          <w:tcPr>
            <w:tcW w:w="4433" w:type="dxa"/>
            <w:tcBorders>
              <w:top w:val="single" w:sz="4" w:space="0" w:color="000000"/>
              <w:left w:val="single" w:sz="4" w:space="0" w:color="000000"/>
              <w:bottom w:val="nil"/>
              <w:right w:val="nil"/>
            </w:tcBorders>
            <w:shd w:val="clear" w:color="000000" w:fill="D9D9D9"/>
            <w:noWrap/>
            <w:vAlign w:val="center"/>
            <w:hideMark/>
          </w:tcPr>
          <w:p w14:paraId="376254EC" w14:textId="77777777" w:rsidR="00DE0E32" w:rsidRDefault="00DE0E32">
            <w:pPr>
              <w:rPr>
                <w:color w:val="000000"/>
                <w:lang w:eastAsia="es-ES" w:bidi="ar-SA"/>
              </w:rPr>
            </w:pPr>
            <w:proofErr w:type="spellStart"/>
            <w:r>
              <w:rPr>
                <w:color w:val="000000"/>
              </w:rPr>
              <w:t>IdC</w:t>
            </w:r>
            <w:proofErr w:type="spellEnd"/>
            <w:r>
              <w:rPr>
                <w:color w:val="000000"/>
              </w:rPr>
              <w:t>:</w:t>
            </w:r>
          </w:p>
        </w:tc>
        <w:tc>
          <w:tcPr>
            <w:tcW w:w="4433"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5260BBF2" w14:textId="77777777" w:rsidR="00DE0E32" w:rsidRDefault="00DE0E32">
            <w:pPr>
              <w:rPr>
                <w:color w:val="000000"/>
              </w:rPr>
            </w:pPr>
            <w:r>
              <w:rPr>
                <w:color w:val="000000"/>
              </w:rPr>
              <w:t>Fecha de solicitud:</w:t>
            </w:r>
          </w:p>
        </w:tc>
      </w:tr>
      <w:tr w:rsidR="00DE0E32" w14:paraId="13424E7D" w14:textId="77777777" w:rsidTr="00DE0E32">
        <w:trPr>
          <w:gridAfter w:val="1"/>
          <w:wAfter w:w="130" w:type="dxa"/>
          <w:trHeight w:val="276"/>
        </w:trPr>
        <w:tc>
          <w:tcPr>
            <w:tcW w:w="8867" w:type="dxa"/>
            <w:gridSpan w:val="3"/>
            <w:vMerge w:val="restart"/>
            <w:tcBorders>
              <w:top w:val="single" w:sz="4" w:space="0" w:color="000000"/>
              <w:left w:val="single" w:sz="4" w:space="0" w:color="000000"/>
              <w:bottom w:val="nil"/>
              <w:right w:val="single" w:sz="4" w:space="0" w:color="000000"/>
            </w:tcBorders>
            <w:shd w:val="clear" w:color="auto" w:fill="auto"/>
            <w:noWrap/>
            <w:hideMark/>
          </w:tcPr>
          <w:p w14:paraId="67506BBE" w14:textId="77777777" w:rsidR="00DE0E32" w:rsidRDefault="00DE0E32">
            <w:pPr>
              <w:rPr>
                <w:color w:val="000000"/>
              </w:rPr>
            </w:pPr>
            <w:r>
              <w:rPr>
                <w:color w:val="000000"/>
              </w:rPr>
              <w:t>Descripción del cambio:</w:t>
            </w:r>
          </w:p>
        </w:tc>
      </w:tr>
      <w:tr w:rsidR="00DE0E32" w14:paraId="4E738A73" w14:textId="77777777" w:rsidTr="00DE0E32">
        <w:trPr>
          <w:trHeight w:val="233"/>
        </w:trPr>
        <w:tc>
          <w:tcPr>
            <w:tcW w:w="8867" w:type="dxa"/>
            <w:gridSpan w:val="3"/>
            <w:vMerge/>
            <w:tcBorders>
              <w:top w:val="single" w:sz="4" w:space="0" w:color="000000"/>
              <w:left w:val="single" w:sz="4" w:space="0" w:color="000000"/>
              <w:bottom w:val="nil"/>
              <w:right w:val="single" w:sz="4" w:space="0" w:color="000000"/>
            </w:tcBorders>
            <w:vAlign w:val="center"/>
            <w:hideMark/>
          </w:tcPr>
          <w:p w14:paraId="71C9CB8D"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6592DEA0" w14:textId="77777777" w:rsidR="00DE0E32" w:rsidRDefault="00DE0E32">
            <w:pPr>
              <w:rPr>
                <w:color w:val="000000"/>
              </w:rPr>
            </w:pPr>
          </w:p>
        </w:tc>
      </w:tr>
      <w:tr w:rsidR="00DE0E32" w14:paraId="05E18209" w14:textId="77777777" w:rsidTr="00DE0E32">
        <w:trPr>
          <w:trHeight w:val="233"/>
        </w:trPr>
        <w:tc>
          <w:tcPr>
            <w:tcW w:w="8867" w:type="dxa"/>
            <w:gridSpan w:val="3"/>
            <w:vMerge w:val="restart"/>
            <w:tcBorders>
              <w:top w:val="single" w:sz="4" w:space="0" w:color="000000"/>
              <w:left w:val="single" w:sz="4" w:space="0" w:color="000000"/>
              <w:bottom w:val="nil"/>
              <w:right w:val="single" w:sz="4" w:space="0" w:color="000000"/>
            </w:tcBorders>
            <w:shd w:val="clear" w:color="auto" w:fill="auto"/>
            <w:noWrap/>
            <w:hideMark/>
          </w:tcPr>
          <w:p w14:paraId="41932DF3" w14:textId="77777777" w:rsidR="00DE0E32" w:rsidRDefault="00DE0E32">
            <w:pPr>
              <w:rPr>
                <w:color w:val="000000"/>
              </w:rPr>
            </w:pPr>
            <w:r>
              <w:rPr>
                <w:color w:val="000000"/>
              </w:rPr>
              <w:t>Evaluación:</w:t>
            </w:r>
          </w:p>
        </w:tc>
        <w:tc>
          <w:tcPr>
            <w:tcW w:w="130" w:type="dxa"/>
            <w:vAlign w:val="center"/>
            <w:hideMark/>
          </w:tcPr>
          <w:p w14:paraId="4656AAC1" w14:textId="77777777" w:rsidR="00DE0E32" w:rsidRDefault="00DE0E32">
            <w:pPr>
              <w:rPr>
                <w:sz w:val="20"/>
                <w:szCs w:val="20"/>
              </w:rPr>
            </w:pPr>
          </w:p>
        </w:tc>
      </w:tr>
      <w:tr w:rsidR="00DE0E32" w14:paraId="1F5AC359" w14:textId="77777777" w:rsidTr="00DE0E32">
        <w:trPr>
          <w:trHeight w:val="233"/>
        </w:trPr>
        <w:tc>
          <w:tcPr>
            <w:tcW w:w="8867" w:type="dxa"/>
            <w:gridSpan w:val="3"/>
            <w:vMerge/>
            <w:tcBorders>
              <w:top w:val="single" w:sz="4" w:space="0" w:color="000000"/>
              <w:left w:val="single" w:sz="4" w:space="0" w:color="000000"/>
              <w:bottom w:val="nil"/>
              <w:right w:val="single" w:sz="4" w:space="0" w:color="000000"/>
            </w:tcBorders>
            <w:vAlign w:val="center"/>
            <w:hideMark/>
          </w:tcPr>
          <w:p w14:paraId="37465788"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2098C218" w14:textId="77777777" w:rsidR="00DE0E32" w:rsidRDefault="00DE0E32">
            <w:pPr>
              <w:rPr>
                <w:color w:val="000000"/>
              </w:rPr>
            </w:pPr>
          </w:p>
        </w:tc>
      </w:tr>
      <w:tr w:rsidR="00DE0E32" w14:paraId="2509849D" w14:textId="77777777" w:rsidTr="00DE0E32">
        <w:trPr>
          <w:trHeight w:val="253"/>
        </w:trPr>
        <w:tc>
          <w:tcPr>
            <w:tcW w:w="4433" w:type="dxa"/>
            <w:tcBorders>
              <w:top w:val="single" w:sz="4" w:space="0" w:color="000000"/>
              <w:left w:val="single" w:sz="4" w:space="0" w:color="000000"/>
              <w:bottom w:val="single" w:sz="4" w:space="0" w:color="000000"/>
              <w:right w:val="nil"/>
            </w:tcBorders>
            <w:shd w:val="clear" w:color="auto" w:fill="auto"/>
            <w:noWrap/>
            <w:vAlign w:val="center"/>
            <w:hideMark/>
          </w:tcPr>
          <w:p w14:paraId="780502BF" w14:textId="77777777" w:rsidR="00DE0E32" w:rsidRDefault="00DE0E32">
            <w:pPr>
              <w:rPr>
                <w:color w:val="000000"/>
              </w:rPr>
            </w:pPr>
            <w:r>
              <w:rPr>
                <w:color w:val="000000"/>
              </w:rPr>
              <w:t>Responsable:</w:t>
            </w:r>
          </w:p>
        </w:tc>
        <w:tc>
          <w:tcPr>
            <w:tcW w:w="1033" w:type="dxa"/>
            <w:tcBorders>
              <w:top w:val="single" w:sz="4" w:space="0" w:color="auto"/>
              <w:left w:val="single" w:sz="4" w:space="0" w:color="auto"/>
              <w:bottom w:val="single" w:sz="4" w:space="0" w:color="auto"/>
              <w:right w:val="nil"/>
            </w:tcBorders>
            <w:shd w:val="clear" w:color="auto" w:fill="auto"/>
            <w:noWrap/>
            <w:vAlign w:val="center"/>
            <w:hideMark/>
          </w:tcPr>
          <w:p w14:paraId="73475C49" w14:textId="77777777" w:rsidR="00DE0E32" w:rsidRDefault="00DE0E32">
            <w:pPr>
              <w:rPr>
                <w:color w:val="000000"/>
              </w:rPr>
            </w:pPr>
            <w:r>
              <w:rPr>
                <w:color w:val="000000"/>
              </w:rPr>
              <w:t>Decisión:</w:t>
            </w:r>
          </w:p>
        </w:tc>
        <w:tc>
          <w:tcPr>
            <w:tcW w:w="3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AC42F3" w14:textId="433567E6" w:rsidR="00DE0E32" w:rsidRDefault="00DE0E32">
            <w:pPr>
              <w:jc w:val="center"/>
              <w:rPr>
                <w:color w:val="000000"/>
                <w:sz w:val="20"/>
                <w:szCs w:val="20"/>
              </w:rPr>
            </w:pPr>
            <w:r>
              <w:rPr>
                <w:color w:val="000000"/>
                <w:sz w:val="20"/>
                <w:szCs w:val="20"/>
              </w:rPr>
              <w:t xml:space="preserve">[APROBADO] </w:t>
            </w:r>
            <w:proofErr w:type="gramStart"/>
            <w:r>
              <w:rPr>
                <w:color w:val="000000"/>
                <w:sz w:val="20"/>
                <w:szCs w:val="20"/>
              </w:rPr>
              <w:t xml:space="preserve">   [</w:t>
            </w:r>
            <w:proofErr w:type="gramEnd"/>
            <w:r>
              <w:rPr>
                <w:color w:val="000000"/>
                <w:sz w:val="20"/>
                <w:szCs w:val="20"/>
              </w:rPr>
              <w:t>RECHAZADO]</w:t>
            </w:r>
          </w:p>
        </w:tc>
        <w:tc>
          <w:tcPr>
            <w:tcW w:w="130" w:type="dxa"/>
            <w:vAlign w:val="center"/>
            <w:hideMark/>
          </w:tcPr>
          <w:p w14:paraId="52912371" w14:textId="77777777" w:rsidR="00DE0E32" w:rsidRDefault="00DE0E32">
            <w:pPr>
              <w:rPr>
                <w:sz w:val="20"/>
                <w:szCs w:val="20"/>
              </w:rPr>
            </w:pPr>
          </w:p>
        </w:tc>
      </w:tr>
      <w:tr w:rsidR="00DE0E32" w14:paraId="63FA97D3" w14:textId="77777777" w:rsidTr="00DE0E32">
        <w:trPr>
          <w:trHeight w:val="233"/>
        </w:trPr>
        <w:tc>
          <w:tcPr>
            <w:tcW w:w="8867" w:type="dxa"/>
            <w:gridSpan w:val="3"/>
            <w:vMerge w:val="restart"/>
            <w:tcBorders>
              <w:top w:val="nil"/>
              <w:left w:val="single" w:sz="4" w:space="0" w:color="000000"/>
              <w:bottom w:val="nil"/>
              <w:right w:val="single" w:sz="4" w:space="0" w:color="000000"/>
            </w:tcBorders>
            <w:shd w:val="clear" w:color="auto" w:fill="auto"/>
            <w:hideMark/>
          </w:tcPr>
          <w:p w14:paraId="79313759" w14:textId="77777777" w:rsidR="00DE0E32" w:rsidRDefault="00DE0E32">
            <w:pPr>
              <w:rPr>
                <w:color w:val="000000"/>
              </w:rPr>
            </w:pPr>
            <w:r>
              <w:rPr>
                <w:color w:val="000000"/>
              </w:rPr>
              <w:t>Justificación:</w:t>
            </w:r>
          </w:p>
        </w:tc>
        <w:tc>
          <w:tcPr>
            <w:tcW w:w="130" w:type="dxa"/>
            <w:vAlign w:val="center"/>
            <w:hideMark/>
          </w:tcPr>
          <w:p w14:paraId="70255A00" w14:textId="77777777" w:rsidR="00DE0E32" w:rsidRDefault="00DE0E32">
            <w:pPr>
              <w:rPr>
                <w:sz w:val="20"/>
                <w:szCs w:val="20"/>
              </w:rPr>
            </w:pPr>
          </w:p>
        </w:tc>
      </w:tr>
      <w:tr w:rsidR="00DE0E32" w14:paraId="5B7F7922" w14:textId="77777777" w:rsidTr="00DE0E32">
        <w:trPr>
          <w:trHeight w:val="701"/>
        </w:trPr>
        <w:tc>
          <w:tcPr>
            <w:tcW w:w="8867" w:type="dxa"/>
            <w:gridSpan w:val="3"/>
            <w:vMerge/>
            <w:tcBorders>
              <w:top w:val="nil"/>
              <w:left w:val="single" w:sz="4" w:space="0" w:color="000000"/>
              <w:bottom w:val="nil"/>
              <w:right w:val="single" w:sz="4" w:space="0" w:color="000000"/>
            </w:tcBorders>
            <w:vAlign w:val="center"/>
            <w:hideMark/>
          </w:tcPr>
          <w:p w14:paraId="1F9F742A" w14:textId="77777777" w:rsidR="00DE0E32" w:rsidRDefault="00DE0E32">
            <w:pPr>
              <w:rPr>
                <w:color w:val="000000"/>
              </w:rPr>
            </w:pPr>
          </w:p>
        </w:tc>
        <w:tc>
          <w:tcPr>
            <w:tcW w:w="130" w:type="dxa"/>
            <w:tcBorders>
              <w:top w:val="nil"/>
              <w:left w:val="nil"/>
              <w:bottom w:val="nil"/>
              <w:right w:val="nil"/>
            </w:tcBorders>
            <w:shd w:val="clear" w:color="auto" w:fill="auto"/>
            <w:noWrap/>
            <w:vAlign w:val="bottom"/>
            <w:hideMark/>
          </w:tcPr>
          <w:p w14:paraId="4338220F" w14:textId="77777777" w:rsidR="00DE0E32" w:rsidRDefault="00DE0E32">
            <w:pPr>
              <w:rPr>
                <w:color w:val="000000"/>
              </w:rPr>
            </w:pPr>
          </w:p>
        </w:tc>
      </w:tr>
      <w:tr w:rsidR="00DE0E32" w14:paraId="1E05D2E5" w14:textId="77777777" w:rsidTr="00DE0E32">
        <w:trPr>
          <w:trHeight w:val="253"/>
        </w:trPr>
        <w:tc>
          <w:tcPr>
            <w:tcW w:w="4433" w:type="dxa"/>
            <w:tcBorders>
              <w:top w:val="single" w:sz="4" w:space="0" w:color="000000"/>
              <w:left w:val="single" w:sz="4" w:space="0" w:color="000000"/>
              <w:bottom w:val="single" w:sz="4" w:space="0" w:color="000000"/>
              <w:right w:val="nil"/>
            </w:tcBorders>
            <w:shd w:val="clear" w:color="auto" w:fill="auto"/>
            <w:noWrap/>
            <w:hideMark/>
          </w:tcPr>
          <w:p w14:paraId="4456E578" w14:textId="77777777" w:rsidR="00DE0E32" w:rsidRDefault="00DE0E32">
            <w:pPr>
              <w:rPr>
                <w:color w:val="000000"/>
              </w:rPr>
            </w:pPr>
            <w:r>
              <w:rPr>
                <w:color w:val="000000"/>
              </w:rPr>
              <w:t>Fecha de decisión:</w:t>
            </w:r>
          </w:p>
        </w:tc>
        <w:tc>
          <w:tcPr>
            <w:tcW w:w="4433" w:type="dxa"/>
            <w:gridSpan w:val="2"/>
            <w:tcBorders>
              <w:top w:val="single" w:sz="4" w:space="0" w:color="000000"/>
              <w:left w:val="single" w:sz="4" w:space="0" w:color="000000"/>
              <w:bottom w:val="single" w:sz="4" w:space="0" w:color="000000"/>
              <w:right w:val="single" w:sz="4" w:space="0" w:color="000000"/>
            </w:tcBorders>
            <w:shd w:val="clear" w:color="auto" w:fill="auto"/>
            <w:noWrap/>
            <w:hideMark/>
          </w:tcPr>
          <w:p w14:paraId="54ADF772" w14:textId="77777777" w:rsidR="00DE0E32" w:rsidRDefault="00DE0E32">
            <w:pPr>
              <w:rPr>
                <w:color w:val="000000"/>
              </w:rPr>
            </w:pPr>
            <w:r>
              <w:rPr>
                <w:color w:val="000000"/>
              </w:rPr>
              <w:t>Firma de la autoridad:</w:t>
            </w:r>
          </w:p>
        </w:tc>
        <w:tc>
          <w:tcPr>
            <w:tcW w:w="130" w:type="dxa"/>
            <w:vAlign w:val="center"/>
            <w:hideMark/>
          </w:tcPr>
          <w:p w14:paraId="30FABBDD" w14:textId="77777777" w:rsidR="00DE0E32" w:rsidRDefault="00DE0E32">
            <w:pPr>
              <w:rPr>
                <w:sz w:val="20"/>
                <w:szCs w:val="20"/>
              </w:rPr>
            </w:pPr>
          </w:p>
        </w:tc>
      </w:tr>
      <w:tr w:rsidR="00DE0E32" w14:paraId="0DBF287B" w14:textId="77777777" w:rsidTr="00DE0E32">
        <w:trPr>
          <w:trHeight w:val="253"/>
        </w:trPr>
        <w:tc>
          <w:tcPr>
            <w:tcW w:w="8867" w:type="dxa"/>
            <w:gridSpan w:val="3"/>
            <w:tcBorders>
              <w:top w:val="nil"/>
              <w:left w:val="single" w:sz="4" w:space="0" w:color="000000"/>
              <w:bottom w:val="single" w:sz="4" w:space="0" w:color="000000"/>
              <w:right w:val="single" w:sz="4" w:space="0" w:color="000000"/>
            </w:tcBorders>
            <w:shd w:val="clear" w:color="000000" w:fill="D9D9D9"/>
            <w:noWrap/>
            <w:vAlign w:val="center"/>
            <w:hideMark/>
          </w:tcPr>
          <w:p w14:paraId="60786B37" w14:textId="77777777" w:rsidR="00DE0E32" w:rsidRDefault="00DE0E32">
            <w:pPr>
              <w:jc w:val="center"/>
              <w:rPr>
                <w:color w:val="000000"/>
              </w:rPr>
            </w:pPr>
            <w:r>
              <w:rPr>
                <w:color w:val="000000"/>
              </w:rPr>
              <w:t>Id 1/1 (número de página relativo)</w:t>
            </w:r>
          </w:p>
        </w:tc>
        <w:tc>
          <w:tcPr>
            <w:tcW w:w="130" w:type="dxa"/>
            <w:vAlign w:val="center"/>
            <w:hideMark/>
          </w:tcPr>
          <w:p w14:paraId="06B5F686" w14:textId="77777777" w:rsidR="00DE0E32" w:rsidRDefault="00DE0E32">
            <w:pPr>
              <w:rPr>
                <w:sz w:val="20"/>
                <w:szCs w:val="20"/>
              </w:rPr>
            </w:pPr>
          </w:p>
        </w:tc>
      </w:tr>
    </w:tbl>
    <w:p w14:paraId="71946BA2" w14:textId="77777777" w:rsidR="00D90739" w:rsidRPr="003851A9" w:rsidRDefault="00D90739" w:rsidP="00D90739"/>
    <w:p w14:paraId="788272EB" w14:textId="77777777" w:rsidR="004003AB" w:rsidRPr="003851A9" w:rsidRDefault="004003AB" w:rsidP="00D4123F">
      <w:pPr>
        <w:pStyle w:val="Ttulo4"/>
        <w:jc w:val="both"/>
      </w:pPr>
      <w:r w:rsidRPr="003851A9">
        <w:t>Justificación de sus campos</w:t>
      </w:r>
    </w:p>
    <w:p w14:paraId="38BFAF3F" w14:textId="77777777" w:rsidR="00ED3803" w:rsidRPr="003851A9" w:rsidRDefault="00ED3803" w:rsidP="00D4123F">
      <w:pPr>
        <w:numPr>
          <w:ilvl w:val="0"/>
          <w:numId w:val="37"/>
        </w:numPr>
        <w:jc w:val="both"/>
      </w:pPr>
      <w:r w:rsidRPr="003851A9">
        <w:rPr>
          <w:b/>
          <w:bCs/>
        </w:rPr>
        <w:t>Plantilla</w:t>
      </w:r>
      <w:r w:rsidRPr="003851A9">
        <w:t>:</w:t>
      </w:r>
    </w:p>
    <w:p w14:paraId="1CA1457B" w14:textId="1CC23893" w:rsidR="00DA3943" w:rsidRPr="003851A9" w:rsidRDefault="00FF1955" w:rsidP="00D4123F">
      <w:pPr>
        <w:numPr>
          <w:ilvl w:val="1"/>
          <w:numId w:val="37"/>
        </w:numPr>
        <w:jc w:val="both"/>
      </w:pPr>
      <w:proofErr w:type="spellStart"/>
      <w:r w:rsidRPr="003851A9">
        <w:rPr>
          <w:u w:val="single"/>
        </w:rPr>
        <w:t>IdC</w:t>
      </w:r>
      <w:proofErr w:type="spellEnd"/>
      <w:r w:rsidR="00F82228" w:rsidRPr="003851A9">
        <w:t xml:space="preserve">: </w:t>
      </w:r>
      <w:r w:rsidRPr="003851A9">
        <w:t>n</w:t>
      </w:r>
      <w:r w:rsidR="00F82228" w:rsidRPr="003851A9">
        <w:t>úmero identificador del cambio</w:t>
      </w:r>
      <w:r w:rsidRPr="003851A9">
        <w:t xml:space="preserve"> propuesto</w:t>
      </w:r>
      <w:r w:rsidR="00F82228" w:rsidRPr="003851A9">
        <w:t xml:space="preserve"> (igual al </w:t>
      </w:r>
      <w:proofErr w:type="spellStart"/>
      <w:r w:rsidRPr="003851A9">
        <w:t>IdC</w:t>
      </w:r>
      <w:proofErr w:type="spellEnd"/>
      <w:r w:rsidRPr="003851A9">
        <w:t xml:space="preserve"> </w:t>
      </w:r>
      <w:r w:rsidR="00F82228" w:rsidRPr="003851A9">
        <w:t>del Informe del Cambio).</w:t>
      </w:r>
    </w:p>
    <w:p w14:paraId="62F15143" w14:textId="03C65AC1" w:rsidR="00ED3803" w:rsidRPr="003851A9" w:rsidRDefault="00ED3803" w:rsidP="00D4123F">
      <w:pPr>
        <w:numPr>
          <w:ilvl w:val="1"/>
          <w:numId w:val="37"/>
        </w:numPr>
        <w:jc w:val="both"/>
      </w:pPr>
      <w:r w:rsidRPr="003851A9">
        <w:rPr>
          <w:u w:val="single"/>
        </w:rPr>
        <w:t>Descripción</w:t>
      </w:r>
      <w:r w:rsidRPr="003851A9">
        <w:t>: breve descripción del cambio propuesto.</w:t>
      </w:r>
    </w:p>
    <w:p w14:paraId="7EAA860B" w14:textId="03656CF3" w:rsidR="00ED3803" w:rsidRPr="003851A9" w:rsidRDefault="00ED3803" w:rsidP="00D4123F">
      <w:pPr>
        <w:numPr>
          <w:ilvl w:val="1"/>
          <w:numId w:val="37"/>
        </w:numPr>
        <w:jc w:val="both"/>
      </w:pPr>
      <w:r w:rsidRPr="003851A9">
        <w:rPr>
          <w:u w:val="single"/>
        </w:rPr>
        <w:t>Fecha de solicitud</w:t>
      </w:r>
      <w:r w:rsidRPr="003851A9">
        <w:t>.</w:t>
      </w:r>
    </w:p>
    <w:p w14:paraId="681FB697" w14:textId="08B8E963" w:rsidR="00ED3803" w:rsidRPr="003851A9" w:rsidRDefault="00757F9A" w:rsidP="00D4123F">
      <w:pPr>
        <w:numPr>
          <w:ilvl w:val="1"/>
          <w:numId w:val="37"/>
        </w:numPr>
        <w:jc w:val="both"/>
      </w:pPr>
      <w:r w:rsidRPr="003851A9">
        <w:rPr>
          <w:u w:val="single"/>
        </w:rPr>
        <w:t>Responsable</w:t>
      </w:r>
      <w:r w:rsidRPr="003851A9">
        <w:t>: creador del Informe del Cambio.</w:t>
      </w:r>
    </w:p>
    <w:p w14:paraId="3EE7B3E1" w14:textId="0BF0344E" w:rsidR="00757F9A" w:rsidRPr="003851A9" w:rsidRDefault="006808F3" w:rsidP="00D4123F">
      <w:pPr>
        <w:numPr>
          <w:ilvl w:val="1"/>
          <w:numId w:val="37"/>
        </w:numPr>
        <w:jc w:val="both"/>
      </w:pPr>
      <w:r w:rsidRPr="003851A9">
        <w:rPr>
          <w:u w:val="single"/>
        </w:rPr>
        <w:t>Evaluación</w:t>
      </w:r>
      <w:r w:rsidRPr="003851A9">
        <w:t>: verificar que la documentación del cambio esté completa y clara</w:t>
      </w:r>
      <w:r w:rsidR="00A677DA" w:rsidRPr="003851A9">
        <w:t>, y evaluación de la justificación del cambio.</w:t>
      </w:r>
    </w:p>
    <w:p w14:paraId="0142A54E" w14:textId="18076FB3" w:rsidR="006808F3" w:rsidRPr="003851A9" w:rsidRDefault="00E856BD" w:rsidP="00D4123F">
      <w:pPr>
        <w:numPr>
          <w:ilvl w:val="1"/>
          <w:numId w:val="37"/>
        </w:numPr>
        <w:jc w:val="both"/>
      </w:pPr>
      <w:r w:rsidRPr="003851A9">
        <w:rPr>
          <w:u w:val="single"/>
        </w:rPr>
        <w:t>Decisión</w:t>
      </w:r>
      <w:r w:rsidRPr="003851A9">
        <w:t xml:space="preserve">: </w:t>
      </w:r>
      <w:r w:rsidR="00CB4257" w:rsidRPr="003851A9">
        <w:t>[Aprobado] o [Rechazado].</w:t>
      </w:r>
    </w:p>
    <w:p w14:paraId="021D7C0E" w14:textId="4628FEE9" w:rsidR="00CB4257" w:rsidRPr="003851A9" w:rsidRDefault="00CB4257" w:rsidP="00D4123F">
      <w:pPr>
        <w:numPr>
          <w:ilvl w:val="1"/>
          <w:numId w:val="37"/>
        </w:numPr>
        <w:jc w:val="both"/>
      </w:pPr>
      <w:r w:rsidRPr="003851A9">
        <w:rPr>
          <w:u w:val="single"/>
        </w:rPr>
        <w:t>Justificación</w:t>
      </w:r>
      <w:r w:rsidRPr="003851A9">
        <w:t>: explicar las razones detrás de la decisión de aprobar o rechazar el cambio.</w:t>
      </w:r>
    </w:p>
    <w:p w14:paraId="700D3448" w14:textId="018D7188" w:rsidR="00CB4257" w:rsidRPr="003851A9" w:rsidRDefault="00890676" w:rsidP="00D4123F">
      <w:pPr>
        <w:numPr>
          <w:ilvl w:val="1"/>
          <w:numId w:val="37"/>
        </w:numPr>
        <w:jc w:val="both"/>
      </w:pPr>
      <w:r w:rsidRPr="003851A9">
        <w:rPr>
          <w:u w:val="single"/>
        </w:rPr>
        <w:t>Fecha de decisión</w:t>
      </w:r>
      <w:r w:rsidRPr="003851A9">
        <w:t>: registrar la fecha en que se tomó la decisión.</w:t>
      </w:r>
    </w:p>
    <w:p w14:paraId="6905706B" w14:textId="38416342" w:rsidR="4040DDEE" w:rsidRPr="003851A9" w:rsidRDefault="18108668" w:rsidP="00D4123F">
      <w:pPr>
        <w:numPr>
          <w:ilvl w:val="1"/>
          <w:numId w:val="37"/>
        </w:numPr>
        <w:jc w:val="both"/>
      </w:pPr>
      <w:r w:rsidRPr="003851A9">
        <w:rPr>
          <w:u w:val="single"/>
        </w:rPr>
        <w:t>Firma de la autoridad</w:t>
      </w:r>
      <w:r w:rsidRPr="003851A9">
        <w:t>: espacio para la firma de</w:t>
      </w:r>
      <w:r w:rsidR="4A375E17" w:rsidRPr="003851A9">
        <w:t xml:space="preserve"> la autoridad que tomó la decisión.</w:t>
      </w:r>
    </w:p>
    <w:p w14:paraId="70AFA820" w14:textId="0D09BAD5" w:rsidR="00F82228" w:rsidRPr="003851A9" w:rsidRDefault="2FAFC2B7" w:rsidP="00D4123F">
      <w:pPr>
        <w:pStyle w:val="Ttulo3"/>
        <w:jc w:val="both"/>
      </w:pPr>
      <w:bookmarkStart w:id="23" w:name="_Toc159184491"/>
      <w:r w:rsidRPr="003851A9">
        <w:lastRenderedPageBreak/>
        <w:t xml:space="preserve">Plantilla de </w:t>
      </w:r>
      <w:r w:rsidR="15A23F52" w:rsidRPr="003851A9">
        <w:t>ECO</w:t>
      </w:r>
      <w:bookmarkEnd w:id="23"/>
    </w:p>
    <w:p w14:paraId="34451710" w14:textId="17FE493D" w:rsidR="2FAFC2B7" w:rsidRPr="003851A9" w:rsidRDefault="2FAFC2B7" w:rsidP="00D4123F">
      <w:pPr>
        <w:pStyle w:val="Ttulo4"/>
        <w:jc w:val="both"/>
      </w:pPr>
      <w:r w:rsidRPr="003851A9">
        <w:t>Modelo</w:t>
      </w:r>
    </w:p>
    <w:p w14:paraId="443ED766" w14:textId="77777777" w:rsidR="00135833" w:rsidRPr="003851A9" w:rsidRDefault="00135833" w:rsidP="00135833"/>
    <w:tbl>
      <w:tblPr>
        <w:tblW w:w="8669" w:type="dxa"/>
        <w:tblInd w:w="75" w:type="dxa"/>
        <w:tblCellMar>
          <w:left w:w="70" w:type="dxa"/>
          <w:right w:w="70" w:type="dxa"/>
        </w:tblCellMar>
        <w:tblLook w:val="04A0" w:firstRow="1" w:lastRow="0" w:firstColumn="1" w:lastColumn="0" w:noHBand="0" w:noVBand="1"/>
      </w:tblPr>
      <w:tblGrid>
        <w:gridCol w:w="3117"/>
        <w:gridCol w:w="374"/>
        <w:gridCol w:w="374"/>
        <w:gridCol w:w="407"/>
        <w:gridCol w:w="4272"/>
        <w:gridCol w:w="146"/>
      </w:tblGrid>
      <w:tr w:rsidR="00135833" w:rsidRPr="003851A9" w14:paraId="40DAEA3B" w14:textId="77777777" w:rsidTr="00135833">
        <w:trPr>
          <w:gridAfter w:val="1"/>
          <w:wAfter w:w="125" w:type="dxa"/>
          <w:trHeight w:val="259"/>
        </w:trPr>
        <w:tc>
          <w:tcPr>
            <w:tcW w:w="4272" w:type="dxa"/>
            <w:gridSpan w:val="4"/>
            <w:tcBorders>
              <w:top w:val="single" w:sz="4" w:space="0" w:color="auto"/>
              <w:left w:val="single" w:sz="4" w:space="0" w:color="auto"/>
              <w:bottom w:val="nil"/>
              <w:right w:val="single" w:sz="4" w:space="0" w:color="000000"/>
            </w:tcBorders>
            <w:shd w:val="clear" w:color="000000" w:fill="D9D9D9"/>
            <w:noWrap/>
            <w:vAlign w:val="center"/>
            <w:hideMark/>
          </w:tcPr>
          <w:p w14:paraId="27C1379D" w14:textId="77777777" w:rsidR="00135833" w:rsidRPr="003851A9" w:rsidRDefault="00135833">
            <w:pPr>
              <w:rPr>
                <w:color w:val="000000"/>
                <w:lang w:eastAsia="es-ES" w:bidi="ar-SA"/>
              </w:rPr>
            </w:pPr>
            <w:r w:rsidRPr="003851A9">
              <w:rPr>
                <w:color w:val="000000"/>
              </w:rPr>
              <w:t>Id ECO:</w:t>
            </w:r>
          </w:p>
        </w:tc>
        <w:tc>
          <w:tcPr>
            <w:tcW w:w="4272" w:type="dxa"/>
            <w:tcBorders>
              <w:top w:val="single" w:sz="4" w:space="0" w:color="000000"/>
              <w:left w:val="nil"/>
              <w:bottom w:val="nil"/>
              <w:right w:val="single" w:sz="4" w:space="0" w:color="000000"/>
            </w:tcBorders>
            <w:shd w:val="clear" w:color="000000" w:fill="D9D9D9"/>
            <w:noWrap/>
            <w:vAlign w:val="center"/>
            <w:hideMark/>
          </w:tcPr>
          <w:p w14:paraId="3A7F4DDD" w14:textId="77777777" w:rsidR="00135833" w:rsidRPr="003851A9" w:rsidRDefault="00135833">
            <w:pPr>
              <w:rPr>
                <w:color w:val="000000"/>
              </w:rPr>
            </w:pPr>
            <w:r w:rsidRPr="003851A9">
              <w:rPr>
                <w:color w:val="000000"/>
              </w:rPr>
              <w:t>Fecha de emisión:</w:t>
            </w:r>
          </w:p>
        </w:tc>
      </w:tr>
      <w:tr w:rsidR="00135833" w:rsidRPr="003851A9" w14:paraId="6F49864F" w14:textId="77777777" w:rsidTr="00135833">
        <w:trPr>
          <w:gridAfter w:val="1"/>
          <w:wAfter w:w="127" w:type="dxa"/>
          <w:trHeight w:val="259"/>
        </w:trPr>
        <w:tc>
          <w:tcPr>
            <w:tcW w:w="3117" w:type="dxa"/>
            <w:tcBorders>
              <w:top w:val="single" w:sz="4" w:space="0" w:color="000000"/>
              <w:left w:val="single" w:sz="4" w:space="0" w:color="000000"/>
              <w:bottom w:val="single" w:sz="4" w:space="0" w:color="000000"/>
              <w:right w:val="nil"/>
            </w:tcBorders>
            <w:shd w:val="clear" w:color="000000" w:fill="D9D9D9"/>
            <w:noWrap/>
            <w:vAlign w:val="center"/>
            <w:hideMark/>
          </w:tcPr>
          <w:p w14:paraId="2958B632" w14:textId="77777777" w:rsidR="00135833" w:rsidRPr="003851A9" w:rsidRDefault="00135833">
            <w:pPr>
              <w:rPr>
                <w:color w:val="000000"/>
              </w:rPr>
            </w:pPr>
            <w:proofErr w:type="spellStart"/>
            <w:r w:rsidRPr="003851A9">
              <w:rPr>
                <w:color w:val="000000"/>
              </w:rPr>
              <w:t>IdPs</w:t>
            </w:r>
            <w:proofErr w:type="spellEnd"/>
            <w:r w:rsidRPr="003851A9">
              <w:rPr>
                <w:color w:val="000000"/>
              </w:rPr>
              <w:t>:</w:t>
            </w:r>
          </w:p>
        </w:tc>
        <w:tc>
          <w:tcPr>
            <w:tcW w:w="374" w:type="dxa"/>
            <w:tcBorders>
              <w:top w:val="single" w:sz="4" w:space="0" w:color="000000"/>
              <w:left w:val="nil"/>
              <w:bottom w:val="single" w:sz="4" w:space="0" w:color="000000"/>
              <w:right w:val="nil"/>
            </w:tcBorders>
            <w:shd w:val="clear" w:color="000000" w:fill="D9D9D9"/>
            <w:noWrap/>
            <w:vAlign w:val="center"/>
            <w:hideMark/>
          </w:tcPr>
          <w:p w14:paraId="4B52710F" w14:textId="77777777" w:rsidR="00135833" w:rsidRPr="003851A9" w:rsidRDefault="00135833">
            <w:pPr>
              <w:rPr>
                <w:color w:val="000000"/>
              </w:rPr>
            </w:pPr>
            <w:r w:rsidRPr="003851A9">
              <w:rPr>
                <w:color w:val="000000"/>
              </w:rPr>
              <w:t> </w:t>
            </w:r>
          </w:p>
        </w:tc>
        <w:tc>
          <w:tcPr>
            <w:tcW w:w="374" w:type="dxa"/>
            <w:tcBorders>
              <w:top w:val="single" w:sz="4" w:space="0" w:color="000000"/>
              <w:left w:val="nil"/>
              <w:bottom w:val="single" w:sz="4" w:space="0" w:color="000000"/>
              <w:right w:val="nil"/>
            </w:tcBorders>
            <w:shd w:val="clear" w:color="000000" w:fill="D9D9D9"/>
            <w:noWrap/>
            <w:vAlign w:val="center"/>
            <w:hideMark/>
          </w:tcPr>
          <w:p w14:paraId="34C81E92" w14:textId="77777777" w:rsidR="00135833" w:rsidRPr="003851A9" w:rsidRDefault="00135833">
            <w:pPr>
              <w:rPr>
                <w:color w:val="000000"/>
              </w:rPr>
            </w:pPr>
            <w:r w:rsidRPr="003851A9">
              <w:rPr>
                <w:color w:val="000000"/>
              </w:rPr>
              <w:t> </w:t>
            </w:r>
          </w:p>
        </w:tc>
        <w:tc>
          <w:tcPr>
            <w:tcW w:w="405" w:type="dxa"/>
            <w:tcBorders>
              <w:top w:val="single" w:sz="4" w:space="0" w:color="000000"/>
              <w:left w:val="nil"/>
              <w:bottom w:val="single" w:sz="4" w:space="0" w:color="000000"/>
              <w:right w:val="nil"/>
            </w:tcBorders>
            <w:shd w:val="clear" w:color="000000" w:fill="D9D9D9"/>
            <w:noWrap/>
            <w:vAlign w:val="center"/>
            <w:hideMark/>
          </w:tcPr>
          <w:p w14:paraId="7C49A3DF" w14:textId="77777777" w:rsidR="00135833" w:rsidRPr="003851A9" w:rsidRDefault="00135833">
            <w:pPr>
              <w:rPr>
                <w:color w:val="000000"/>
              </w:rPr>
            </w:pPr>
            <w:r w:rsidRPr="003851A9">
              <w:rPr>
                <w:color w:val="000000"/>
              </w:rPr>
              <w:t> </w:t>
            </w:r>
          </w:p>
        </w:tc>
        <w:tc>
          <w:tcPr>
            <w:tcW w:w="4272" w:type="dxa"/>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020A43D" w14:textId="77777777" w:rsidR="00135833" w:rsidRPr="003851A9" w:rsidRDefault="00135833">
            <w:pPr>
              <w:jc w:val="center"/>
              <w:rPr>
                <w:color w:val="000000"/>
              </w:rPr>
            </w:pPr>
            <w:r w:rsidRPr="003851A9">
              <w:rPr>
                <w:color w:val="000000"/>
              </w:rPr>
              <w:t> </w:t>
            </w:r>
          </w:p>
        </w:tc>
      </w:tr>
      <w:tr w:rsidR="00135833" w:rsidRPr="003851A9" w14:paraId="4279A815" w14:textId="77777777" w:rsidTr="00135833">
        <w:trPr>
          <w:gridAfter w:val="1"/>
          <w:wAfter w:w="125" w:type="dxa"/>
          <w:trHeight w:val="259"/>
        </w:trPr>
        <w:tc>
          <w:tcPr>
            <w:tcW w:w="8544" w:type="dxa"/>
            <w:gridSpan w:val="5"/>
            <w:tcBorders>
              <w:top w:val="nil"/>
              <w:left w:val="single" w:sz="4" w:space="0" w:color="000000"/>
              <w:bottom w:val="single" w:sz="4" w:space="0" w:color="000000"/>
              <w:right w:val="single" w:sz="4" w:space="0" w:color="000000"/>
            </w:tcBorders>
            <w:shd w:val="clear" w:color="auto" w:fill="auto"/>
            <w:noWrap/>
            <w:vAlign w:val="center"/>
            <w:hideMark/>
          </w:tcPr>
          <w:p w14:paraId="72B26FD8" w14:textId="77777777" w:rsidR="00135833" w:rsidRPr="003851A9" w:rsidRDefault="00135833">
            <w:pPr>
              <w:rPr>
                <w:color w:val="000000"/>
              </w:rPr>
            </w:pPr>
            <w:r w:rsidRPr="003851A9">
              <w:rPr>
                <w:color w:val="000000"/>
              </w:rPr>
              <w:t>Solicitante:</w:t>
            </w:r>
          </w:p>
        </w:tc>
      </w:tr>
      <w:tr w:rsidR="00135833" w:rsidRPr="003851A9" w14:paraId="27AEF6CA" w14:textId="77777777" w:rsidTr="00135833">
        <w:trPr>
          <w:gridAfter w:val="1"/>
          <w:wAfter w:w="125" w:type="dxa"/>
          <w:trHeight w:val="276"/>
        </w:trPr>
        <w:tc>
          <w:tcPr>
            <w:tcW w:w="8544" w:type="dxa"/>
            <w:gridSpan w:val="5"/>
            <w:vMerge w:val="restart"/>
            <w:tcBorders>
              <w:top w:val="single" w:sz="4" w:space="0" w:color="000000"/>
              <w:left w:val="single" w:sz="4" w:space="0" w:color="000000"/>
              <w:bottom w:val="nil"/>
              <w:right w:val="single" w:sz="4" w:space="0" w:color="000000"/>
            </w:tcBorders>
            <w:shd w:val="clear" w:color="auto" w:fill="auto"/>
            <w:noWrap/>
            <w:hideMark/>
          </w:tcPr>
          <w:p w14:paraId="5031F5C9" w14:textId="77777777" w:rsidR="00135833" w:rsidRPr="003851A9" w:rsidRDefault="00135833">
            <w:pPr>
              <w:rPr>
                <w:color w:val="000000"/>
              </w:rPr>
            </w:pPr>
            <w:r w:rsidRPr="003851A9">
              <w:rPr>
                <w:color w:val="000000"/>
              </w:rPr>
              <w:t>Descripción del cambio:</w:t>
            </w:r>
          </w:p>
        </w:tc>
      </w:tr>
      <w:tr w:rsidR="00135833" w:rsidRPr="003851A9" w14:paraId="08E72496" w14:textId="77777777" w:rsidTr="00135833">
        <w:trPr>
          <w:trHeight w:val="239"/>
        </w:trPr>
        <w:tc>
          <w:tcPr>
            <w:tcW w:w="8544" w:type="dxa"/>
            <w:gridSpan w:val="5"/>
            <w:vMerge/>
            <w:tcBorders>
              <w:top w:val="single" w:sz="4" w:space="0" w:color="000000"/>
              <w:left w:val="single" w:sz="4" w:space="0" w:color="000000"/>
              <w:bottom w:val="nil"/>
              <w:right w:val="single" w:sz="4" w:space="0" w:color="000000"/>
            </w:tcBorders>
            <w:vAlign w:val="center"/>
            <w:hideMark/>
          </w:tcPr>
          <w:p w14:paraId="7E3E63E5"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3A8B3117" w14:textId="77777777" w:rsidR="00135833" w:rsidRPr="003851A9" w:rsidRDefault="00135833">
            <w:pPr>
              <w:rPr>
                <w:color w:val="000000"/>
              </w:rPr>
            </w:pPr>
          </w:p>
        </w:tc>
      </w:tr>
      <w:tr w:rsidR="00135833" w:rsidRPr="003851A9" w14:paraId="1FE56866" w14:textId="77777777" w:rsidTr="00135833">
        <w:trPr>
          <w:trHeight w:val="239"/>
        </w:trPr>
        <w:tc>
          <w:tcPr>
            <w:tcW w:w="8544" w:type="dxa"/>
            <w:gridSpan w:val="5"/>
            <w:vMerge w:val="restart"/>
            <w:tcBorders>
              <w:top w:val="single" w:sz="4" w:space="0" w:color="000000"/>
              <w:left w:val="single" w:sz="4" w:space="0" w:color="000000"/>
              <w:bottom w:val="nil"/>
              <w:right w:val="single" w:sz="4" w:space="0" w:color="000000"/>
            </w:tcBorders>
            <w:shd w:val="clear" w:color="auto" w:fill="auto"/>
            <w:noWrap/>
            <w:hideMark/>
          </w:tcPr>
          <w:p w14:paraId="2673512E" w14:textId="77777777" w:rsidR="00135833" w:rsidRPr="003851A9" w:rsidRDefault="00135833">
            <w:pPr>
              <w:rPr>
                <w:color w:val="000000"/>
              </w:rPr>
            </w:pPr>
            <w:r w:rsidRPr="003851A9">
              <w:rPr>
                <w:color w:val="000000"/>
              </w:rPr>
              <w:t>Justificación:</w:t>
            </w:r>
          </w:p>
        </w:tc>
        <w:tc>
          <w:tcPr>
            <w:tcW w:w="125" w:type="dxa"/>
            <w:vAlign w:val="center"/>
            <w:hideMark/>
          </w:tcPr>
          <w:p w14:paraId="30FE1E84" w14:textId="77777777" w:rsidR="00135833" w:rsidRPr="003851A9" w:rsidRDefault="00135833">
            <w:pPr>
              <w:rPr>
                <w:sz w:val="20"/>
                <w:szCs w:val="20"/>
              </w:rPr>
            </w:pPr>
          </w:p>
        </w:tc>
      </w:tr>
      <w:tr w:rsidR="00135833" w:rsidRPr="003851A9" w14:paraId="5229359B" w14:textId="77777777" w:rsidTr="00135833">
        <w:trPr>
          <w:trHeight w:val="239"/>
        </w:trPr>
        <w:tc>
          <w:tcPr>
            <w:tcW w:w="8544" w:type="dxa"/>
            <w:gridSpan w:val="5"/>
            <w:vMerge/>
            <w:tcBorders>
              <w:top w:val="single" w:sz="4" w:space="0" w:color="000000"/>
              <w:left w:val="single" w:sz="4" w:space="0" w:color="000000"/>
              <w:bottom w:val="nil"/>
              <w:right w:val="single" w:sz="4" w:space="0" w:color="000000"/>
            </w:tcBorders>
            <w:vAlign w:val="center"/>
            <w:hideMark/>
          </w:tcPr>
          <w:p w14:paraId="3EE2DE9B"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2082BA13" w14:textId="77777777" w:rsidR="00135833" w:rsidRPr="003851A9" w:rsidRDefault="00135833">
            <w:pPr>
              <w:rPr>
                <w:color w:val="000000"/>
              </w:rPr>
            </w:pPr>
          </w:p>
        </w:tc>
      </w:tr>
      <w:tr w:rsidR="00135833" w:rsidRPr="003851A9" w14:paraId="2512BA5B" w14:textId="77777777" w:rsidTr="00135833">
        <w:trPr>
          <w:trHeight w:val="239"/>
        </w:trPr>
        <w:tc>
          <w:tcPr>
            <w:tcW w:w="854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hideMark/>
          </w:tcPr>
          <w:p w14:paraId="11FA58D2" w14:textId="77777777" w:rsidR="00135833" w:rsidRPr="003851A9" w:rsidRDefault="00135833">
            <w:pPr>
              <w:rPr>
                <w:color w:val="000000"/>
              </w:rPr>
            </w:pPr>
            <w:r w:rsidRPr="003851A9">
              <w:rPr>
                <w:color w:val="000000"/>
              </w:rPr>
              <w:t>Impacto:</w:t>
            </w:r>
          </w:p>
        </w:tc>
        <w:tc>
          <w:tcPr>
            <w:tcW w:w="125" w:type="dxa"/>
            <w:vAlign w:val="center"/>
            <w:hideMark/>
          </w:tcPr>
          <w:p w14:paraId="4C2E3E24" w14:textId="77777777" w:rsidR="00135833" w:rsidRPr="003851A9" w:rsidRDefault="00135833">
            <w:pPr>
              <w:rPr>
                <w:sz w:val="20"/>
                <w:szCs w:val="20"/>
              </w:rPr>
            </w:pPr>
          </w:p>
        </w:tc>
      </w:tr>
      <w:tr w:rsidR="00135833" w:rsidRPr="003851A9" w14:paraId="3A0B7F9A" w14:textId="77777777" w:rsidTr="00135833">
        <w:trPr>
          <w:trHeight w:val="239"/>
        </w:trPr>
        <w:tc>
          <w:tcPr>
            <w:tcW w:w="8544" w:type="dxa"/>
            <w:gridSpan w:val="5"/>
            <w:vMerge/>
            <w:tcBorders>
              <w:top w:val="single" w:sz="4" w:space="0" w:color="000000"/>
              <w:left w:val="single" w:sz="4" w:space="0" w:color="000000"/>
              <w:bottom w:val="single" w:sz="4" w:space="0" w:color="000000"/>
              <w:right w:val="single" w:sz="4" w:space="0" w:color="000000"/>
            </w:tcBorders>
            <w:vAlign w:val="center"/>
            <w:hideMark/>
          </w:tcPr>
          <w:p w14:paraId="5A83EF47"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127F55CE" w14:textId="77777777" w:rsidR="00135833" w:rsidRPr="003851A9" w:rsidRDefault="00135833">
            <w:pPr>
              <w:rPr>
                <w:color w:val="000000"/>
              </w:rPr>
            </w:pPr>
          </w:p>
        </w:tc>
      </w:tr>
      <w:tr w:rsidR="00135833" w:rsidRPr="003851A9" w14:paraId="52505D6A" w14:textId="77777777" w:rsidTr="00135833">
        <w:trPr>
          <w:trHeight w:val="259"/>
        </w:trPr>
        <w:tc>
          <w:tcPr>
            <w:tcW w:w="8544"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2B0086" w14:textId="77777777" w:rsidR="00135833" w:rsidRPr="003851A9" w:rsidRDefault="00135833">
            <w:pPr>
              <w:rPr>
                <w:color w:val="000000"/>
              </w:rPr>
            </w:pPr>
            <w:r w:rsidRPr="003851A9">
              <w:rPr>
                <w:color w:val="000000"/>
              </w:rPr>
              <w:t>Fecha de implementación esperada:</w:t>
            </w:r>
          </w:p>
        </w:tc>
        <w:tc>
          <w:tcPr>
            <w:tcW w:w="125" w:type="dxa"/>
            <w:vAlign w:val="center"/>
            <w:hideMark/>
          </w:tcPr>
          <w:p w14:paraId="1ABFFCC2" w14:textId="77777777" w:rsidR="00135833" w:rsidRPr="003851A9" w:rsidRDefault="00135833">
            <w:pPr>
              <w:rPr>
                <w:sz w:val="20"/>
                <w:szCs w:val="20"/>
              </w:rPr>
            </w:pPr>
          </w:p>
        </w:tc>
      </w:tr>
      <w:tr w:rsidR="00135833" w:rsidRPr="003851A9" w14:paraId="3386DA1A" w14:textId="77777777" w:rsidTr="00135833">
        <w:trPr>
          <w:trHeight w:val="239"/>
        </w:trPr>
        <w:tc>
          <w:tcPr>
            <w:tcW w:w="427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01C9B86" w14:textId="77777777" w:rsidR="00135833" w:rsidRPr="003851A9" w:rsidRDefault="00135833">
            <w:pPr>
              <w:rPr>
                <w:color w:val="000000"/>
              </w:rPr>
            </w:pPr>
            <w:r w:rsidRPr="003851A9">
              <w:rPr>
                <w:color w:val="000000"/>
              </w:rPr>
              <w:t>Responsable de la implementación:</w:t>
            </w:r>
          </w:p>
        </w:tc>
        <w:tc>
          <w:tcPr>
            <w:tcW w:w="4272" w:type="dxa"/>
            <w:vMerge w:val="restart"/>
            <w:tcBorders>
              <w:top w:val="single" w:sz="4" w:space="0" w:color="000000"/>
              <w:left w:val="nil"/>
              <w:bottom w:val="single" w:sz="4" w:space="0" w:color="000000"/>
              <w:right w:val="single" w:sz="4" w:space="0" w:color="000000"/>
            </w:tcBorders>
            <w:shd w:val="clear" w:color="auto" w:fill="auto"/>
            <w:noWrap/>
            <w:hideMark/>
          </w:tcPr>
          <w:p w14:paraId="148752BA" w14:textId="77777777" w:rsidR="00135833" w:rsidRPr="003851A9" w:rsidRDefault="00135833">
            <w:pPr>
              <w:rPr>
                <w:color w:val="000000"/>
              </w:rPr>
            </w:pPr>
            <w:r w:rsidRPr="003851A9">
              <w:rPr>
                <w:color w:val="000000"/>
              </w:rPr>
              <w:t>Firma de la autoridad:</w:t>
            </w:r>
          </w:p>
        </w:tc>
        <w:tc>
          <w:tcPr>
            <w:tcW w:w="125" w:type="dxa"/>
            <w:vAlign w:val="center"/>
            <w:hideMark/>
          </w:tcPr>
          <w:p w14:paraId="267D648A" w14:textId="77777777" w:rsidR="00135833" w:rsidRPr="003851A9" w:rsidRDefault="00135833">
            <w:pPr>
              <w:rPr>
                <w:sz w:val="20"/>
                <w:szCs w:val="20"/>
              </w:rPr>
            </w:pPr>
          </w:p>
        </w:tc>
      </w:tr>
      <w:tr w:rsidR="00135833" w:rsidRPr="003851A9" w14:paraId="21DA0BC3" w14:textId="77777777" w:rsidTr="00135833">
        <w:trPr>
          <w:trHeight w:val="239"/>
        </w:trPr>
        <w:tc>
          <w:tcPr>
            <w:tcW w:w="4272" w:type="dxa"/>
            <w:gridSpan w:val="4"/>
            <w:vMerge/>
            <w:tcBorders>
              <w:top w:val="single" w:sz="4" w:space="0" w:color="000000"/>
              <w:left w:val="single" w:sz="4" w:space="0" w:color="000000"/>
              <w:bottom w:val="single" w:sz="4" w:space="0" w:color="000000"/>
              <w:right w:val="single" w:sz="4" w:space="0" w:color="000000"/>
            </w:tcBorders>
            <w:vAlign w:val="center"/>
            <w:hideMark/>
          </w:tcPr>
          <w:p w14:paraId="5769D45C" w14:textId="77777777" w:rsidR="00135833" w:rsidRPr="003851A9" w:rsidRDefault="00135833">
            <w:pPr>
              <w:rPr>
                <w:color w:val="000000"/>
              </w:rPr>
            </w:pPr>
          </w:p>
        </w:tc>
        <w:tc>
          <w:tcPr>
            <w:tcW w:w="4272" w:type="dxa"/>
            <w:vMerge/>
            <w:tcBorders>
              <w:top w:val="single" w:sz="4" w:space="0" w:color="000000"/>
              <w:left w:val="nil"/>
              <w:bottom w:val="single" w:sz="4" w:space="0" w:color="000000"/>
              <w:right w:val="single" w:sz="4" w:space="0" w:color="000000"/>
            </w:tcBorders>
            <w:vAlign w:val="center"/>
            <w:hideMark/>
          </w:tcPr>
          <w:p w14:paraId="1204C11D" w14:textId="77777777" w:rsidR="00135833" w:rsidRPr="003851A9" w:rsidRDefault="00135833">
            <w:pPr>
              <w:rPr>
                <w:color w:val="000000"/>
              </w:rPr>
            </w:pPr>
          </w:p>
        </w:tc>
        <w:tc>
          <w:tcPr>
            <w:tcW w:w="125" w:type="dxa"/>
            <w:tcBorders>
              <w:top w:val="nil"/>
              <w:left w:val="nil"/>
              <w:bottom w:val="nil"/>
              <w:right w:val="nil"/>
            </w:tcBorders>
            <w:shd w:val="clear" w:color="auto" w:fill="auto"/>
            <w:noWrap/>
            <w:vAlign w:val="bottom"/>
            <w:hideMark/>
          </w:tcPr>
          <w:p w14:paraId="5B713A65" w14:textId="77777777" w:rsidR="00135833" w:rsidRPr="003851A9" w:rsidRDefault="00135833">
            <w:pPr>
              <w:rPr>
                <w:color w:val="000000"/>
              </w:rPr>
            </w:pPr>
          </w:p>
        </w:tc>
      </w:tr>
      <w:tr w:rsidR="00135833" w:rsidRPr="003851A9" w14:paraId="3ADA2CC1" w14:textId="77777777" w:rsidTr="00135833">
        <w:trPr>
          <w:trHeight w:val="1168"/>
        </w:trPr>
        <w:tc>
          <w:tcPr>
            <w:tcW w:w="8544" w:type="dxa"/>
            <w:gridSpan w:val="5"/>
            <w:tcBorders>
              <w:top w:val="nil"/>
              <w:left w:val="single" w:sz="4" w:space="0" w:color="000000"/>
              <w:bottom w:val="single" w:sz="4" w:space="0" w:color="000000"/>
              <w:right w:val="single" w:sz="4" w:space="0" w:color="000000"/>
            </w:tcBorders>
            <w:shd w:val="clear" w:color="auto" w:fill="auto"/>
            <w:noWrap/>
            <w:hideMark/>
          </w:tcPr>
          <w:p w14:paraId="4501EDDD" w14:textId="77777777" w:rsidR="00135833" w:rsidRPr="003851A9" w:rsidRDefault="00135833">
            <w:pPr>
              <w:rPr>
                <w:color w:val="000000"/>
              </w:rPr>
            </w:pPr>
            <w:r w:rsidRPr="003851A9">
              <w:rPr>
                <w:color w:val="000000"/>
              </w:rPr>
              <w:t>Observaciones adicionales:</w:t>
            </w:r>
          </w:p>
        </w:tc>
        <w:tc>
          <w:tcPr>
            <w:tcW w:w="125" w:type="dxa"/>
            <w:vAlign w:val="center"/>
            <w:hideMark/>
          </w:tcPr>
          <w:p w14:paraId="760F0FB3" w14:textId="77777777" w:rsidR="00135833" w:rsidRPr="003851A9" w:rsidRDefault="00135833">
            <w:pPr>
              <w:rPr>
                <w:sz w:val="20"/>
                <w:szCs w:val="20"/>
              </w:rPr>
            </w:pPr>
          </w:p>
        </w:tc>
      </w:tr>
      <w:tr w:rsidR="00135833" w:rsidRPr="003851A9" w14:paraId="36DB97B4" w14:textId="77777777" w:rsidTr="00135833">
        <w:trPr>
          <w:trHeight w:val="259"/>
        </w:trPr>
        <w:tc>
          <w:tcPr>
            <w:tcW w:w="8544" w:type="dxa"/>
            <w:gridSpan w:val="5"/>
            <w:tcBorders>
              <w:top w:val="nil"/>
              <w:left w:val="single" w:sz="4" w:space="0" w:color="000000"/>
              <w:bottom w:val="single" w:sz="4" w:space="0" w:color="000000"/>
              <w:right w:val="single" w:sz="4" w:space="0" w:color="000000"/>
            </w:tcBorders>
            <w:shd w:val="clear" w:color="000000" w:fill="D9D9D9"/>
            <w:noWrap/>
            <w:vAlign w:val="center"/>
            <w:hideMark/>
          </w:tcPr>
          <w:p w14:paraId="5EF3C326" w14:textId="77777777" w:rsidR="00135833" w:rsidRPr="003851A9" w:rsidRDefault="00135833">
            <w:pPr>
              <w:jc w:val="center"/>
              <w:rPr>
                <w:color w:val="000000"/>
              </w:rPr>
            </w:pPr>
            <w:r w:rsidRPr="003851A9">
              <w:rPr>
                <w:color w:val="000000"/>
              </w:rPr>
              <w:t>Id 1/1 (número de página relativo)</w:t>
            </w:r>
          </w:p>
        </w:tc>
        <w:tc>
          <w:tcPr>
            <w:tcW w:w="125" w:type="dxa"/>
            <w:vAlign w:val="center"/>
            <w:hideMark/>
          </w:tcPr>
          <w:p w14:paraId="48927D3E" w14:textId="77777777" w:rsidR="00135833" w:rsidRPr="003851A9" w:rsidRDefault="00135833">
            <w:pPr>
              <w:rPr>
                <w:sz w:val="20"/>
                <w:szCs w:val="20"/>
              </w:rPr>
            </w:pPr>
          </w:p>
        </w:tc>
      </w:tr>
    </w:tbl>
    <w:p w14:paraId="39E7D4AC" w14:textId="77777777" w:rsidR="00EC6711" w:rsidRPr="003851A9" w:rsidRDefault="00EC6711" w:rsidP="00EC6711"/>
    <w:p w14:paraId="53629B96" w14:textId="0C488C93" w:rsidR="00140409" w:rsidRPr="003851A9" w:rsidRDefault="2FAFC2B7" w:rsidP="00D4123F">
      <w:pPr>
        <w:pStyle w:val="Ttulo4"/>
        <w:jc w:val="both"/>
      </w:pPr>
      <w:r w:rsidRPr="003851A9">
        <w:t>Justificación de sus campos</w:t>
      </w:r>
    </w:p>
    <w:p w14:paraId="34D4C29C" w14:textId="7B8EFB1C" w:rsidR="001061FB" w:rsidRPr="003851A9" w:rsidRDefault="2FAFC2B7" w:rsidP="00D4123F">
      <w:pPr>
        <w:pStyle w:val="Prrafodelista"/>
        <w:numPr>
          <w:ilvl w:val="0"/>
          <w:numId w:val="5"/>
        </w:numPr>
        <w:jc w:val="both"/>
        <w:rPr>
          <w:b/>
          <w:bCs/>
        </w:rPr>
      </w:pPr>
      <w:r w:rsidRPr="003851A9">
        <w:rPr>
          <w:b/>
          <w:bCs/>
        </w:rPr>
        <w:t xml:space="preserve">Plantilla: </w:t>
      </w:r>
    </w:p>
    <w:p w14:paraId="7925606F" w14:textId="7F9A3979" w:rsidR="001061FB" w:rsidRPr="003851A9" w:rsidRDefault="4E335990" w:rsidP="2FB53E66">
      <w:pPr>
        <w:pStyle w:val="Prrafodelista"/>
        <w:numPr>
          <w:ilvl w:val="0"/>
          <w:numId w:val="4"/>
        </w:numPr>
        <w:jc w:val="both"/>
      </w:pPr>
      <w:r w:rsidRPr="003851A9">
        <w:rPr>
          <w:u w:val="single"/>
        </w:rPr>
        <w:t>Fecha</w:t>
      </w:r>
      <w:r w:rsidR="5DD4DA6A" w:rsidRPr="003851A9">
        <w:rPr>
          <w:u w:val="single"/>
        </w:rPr>
        <w:t xml:space="preserve"> de emisión</w:t>
      </w:r>
      <w:r w:rsidRPr="003851A9">
        <w:rPr>
          <w:u w:val="single"/>
        </w:rPr>
        <w:t>:</w:t>
      </w:r>
      <w:r w:rsidRPr="003851A9">
        <w:t xml:space="preserve"> fecha en la que se emite la </w:t>
      </w:r>
      <w:r w:rsidR="2F9E8B76" w:rsidRPr="003851A9">
        <w:t>ECO</w:t>
      </w:r>
      <w:r w:rsidRPr="003851A9">
        <w:t xml:space="preserve">. </w:t>
      </w:r>
    </w:p>
    <w:p w14:paraId="4AB0F7DB" w14:textId="36CF7803" w:rsidR="001061FB" w:rsidRPr="003851A9" w:rsidRDefault="007C31D5" w:rsidP="2FB53E66">
      <w:pPr>
        <w:pStyle w:val="Prrafodelista"/>
        <w:numPr>
          <w:ilvl w:val="0"/>
          <w:numId w:val="4"/>
        </w:numPr>
        <w:jc w:val="both"/>
      </w:pPr>
      <w:r w:rsidRPr="003851A9">
        <w:rPr>
          <w:u w:val="single"/>
        </w:rPr>
        <w:t>Id ECO</w:t>
      </w:r>
      <w:r w:rsidR="4E335990" w:rsidRPr="003851A9">
        <w:rPr>
          <w:u w:val="single"/>
        </w:rPr>
        <w:t>:</w:t>
      </w:r>
      <w:r w:rsidR="4E335990" w:rsidRPr="003851A9">
        <w:t xml:space="preserve"> número único de identificación de la </w:t>
      </w:r>
      <w:r w:rsidR="57909CD6" w:rsidRPr="003851A9">
        <w:t>ECO</w:t>
      </w:r>
      <w:r w:rsidR="00F339DF" w:rsidRPr="003851A9">
        <w:t xml:space="preserve"> (igual que el </w:t>
      </w:r>
      <w:proofErr w:type="spellStart"/>
      <w:r w:rsidR="00F339DF" w:rsidRPr="003851A9">
        <w:t>IdC</w:t>
      </w:r>
      <w:proofErr w:type="spellEnd"/>
      <w:r w:rsidR="00F339DF" w:rsidRPr="003851A9">
        <w:t xml:space="preserve"> del Informe del Cambio o de la plantilla de Aprobación del Cambio)</w:t>
      </w:r>
      <w:r w:rsidR="4E335990" w:rsidRPr="003851A9">
        <w:t>.</w:t>
      </w:r>
    </w:p>
    <w:p w14:paraId="2111ED66" w14:textId="74B0ACA4" w:rsidR="007C31D5" w:rsidRPr="003851A9" w:rsidRDefault="007C31D5" w:rsidP="2FB53E66">
      <w:pPr>
        <w:pStyle w:val="Prrafodelista"/>
        <w:numPr>
          <w:ilvl w:val="0"/>
          <w:numId w:val="4"/>
        </w:numPr>
        <w:jc w:val="both"/>
      </w:pPr>
      <w:proofErr w:type="spellStart"/>
      <w:r w:rsidRPr="003851A9">
        <w:rPr>
          <w:u w:val="single"/>
        </w:rPr>
        <w:t>IdPs</w:t>
      </w:r>
      <w:proofErr w:type="spellEnd"/>
      <w:r w:rsidR="00F339DF" w:rsidRPr="003851A9">
        <w:rPr>
          <w:u w:val="single"/>
        </w:rPr>
        <w:t>:</w:t>
      </w:r>
      <w:r w:rsidR="00F339DF" w:rsidRPr="003851A9">
        <w:t xml:space="preserve"> identificadores de las notificaciones de los problemas que pretende alcanzar a resolver el cambio propuesto (igual que el campo </w:t>
      </w:r>
      <w:proofErr w:type="spellStart"/>
      <w:r w:rsidR="00F339DF" w:rsidRPr="003851A9">
        <w:t>IdPs</w:t>
      </w:r>
      <w:proofErr w:type="spellEnd"/>
      <w:r w:rsidR="00F339DF" w:rsidRPr="003851A9">
        <w:t xml:space="preserve"> del Informe del Cambio).</w:t>
      </w:r>
    </w:p>
    <w:p w14:paraId="6BE37973" w14:textId="2D43F9DF" w:rsidR="001061FB" w:rsidRPr="003851A9" w:rsidRDefault="13581693" w:rsidP="00D4123F">
      <w:pPr>
        <w:pStyle w:val="Prrafodelista"/>
        <w:numPr>
          <w:ilvl w:val="0"/>
          <w:numId w:val="4"/>
        </w:numPr>
        <w:jc w:val="both"/>
        <w:rPr>
          <w:u w:val="single"/>
        </w:rPr>
      </w:pPr>
      <w:r w:rsidRPr="003851A9">
        <w:rPr>
          <w:u w:val="single"/>
        </w:rPr>
        <w:t>Solicitante del cambio:</w:t>
      </w:r>
      <w:r w:rsidRPr="003851A9">
        <w:t xml:space="preserve"> </w:t>
      </w:r>
      <w:r w:rsidR="00012A3C" w:rsidRPr="003851A9">
        <w:t>responsable de generar el ECO</w:t>
      </w:r>
      <w:r w:rsidRPr="003851A9">
        <w:t>.</w:t>
      </w:r>
    </w:p>
    <w:p w14:paraId="259AF3A2" w14:textId="70914AE3" w:rsidR="001061FB" w:rsidRPr="003851A9" w:rsidRDefault="4E335990" w:rsidP="00D4123F">
      <w:pPr>
        <w:pStyle w:val="Prrafodelista"/>
        <w:numPr>
          <w:ilvl w:val="0"/>
          <w:numId w:val="4"/>
        </w:numPr>
        <w:jc w:val="both"/>
        <w:rPr>
          <w:u w:val="single"/>
        </w:rPr>
      </w:pPr>
      <w:r w:rsidRPr="003851A9">
        <w:rPr>
          <w:u w:val="single"/>
        </w:rPr>
        <w:t>Descripción</w:t>
      </w:r>
      <w:r w:rsidRPr="003851A9">
        <w:t>: descripción detallada del cambio propuesto.</w:t>
      </w:r>
    </w:p>
    <w:p w14:paraId="298E23FF" w14:textId="5EED24EF" w:rsidR="001061FB" w:rsidRPr="003851A9" w:rsidRDefault="30DD1E46" w:rsidP="00D4123F">
      <w:pPr>
        <w:pStyle w:val="Prrafodelista"/>
        <w:numPr>
          <w:ilvl w:val="0"/>
          <w:numId w:val="4"/>
        </w:numPr>
        <w:jc w:val="both"/>
        <w:rPr>
          <w:u w:val="single"/>
        </w:rPr>
      </w:pPr>
      <w:r w:rsidRPr="003851A9">
        <w:rPr>
          <w:u w:val="single"/>
        </w:rPr>
        <w:t>Justificación:</w:t>
      </w:r>
      <w:r w:rsidRPr="003851A9">
        <w:t xml:space="preserve"> razones detrás del cambio.</w:t>
      </w:r>
    </w:p>
    <w:p w14:paraId="35B73088" w14:textId="206EB132" w:rsidR="001061FB" w:rsidRPr="003851A9" w:rsidRDefault="30DD1E46" w:rsidP="00D4123F">
      <w:pPr>
        <w:pStyle w:val="Prrafodelista"/>
        <w:numPr>
          <w:ilvl w:val="0"/>
          <w:numId w:val="4"/>
        </w:numPr>
        <w:jc w:val="both"/>
      </w:pPr>
      <w:r w:rsidRPr="003851A9">
        <w:rPr>
          <w:u w:val="single"/>
        </w:rPr>
        <w:t>Impacto del cambio:</w:t>
      </w:r>
      <w:r w:rsidRPr="003851A9">
        <w:t xml:space="preserve"> análisis detallado del impacto previsto en términos de tiempo, recursos, funcionalidades, etc.</w:t>
      </w:r>
    </w:p>
    <w:p w14:paraId="0535BBBA" w14:textId="0E7D12C1" w:rsidR="001061FB" w:rsidRPr="003851A9" w:rsidRDefault="21734071" w:rsidP="00D4123F">
      <w:pPr>
        <w:pStyle w:val="Prrafodelista"/>
        <w:numPr>
          <w:ilvl w:val="0"/>
          <w:numId w:val="4"/>
        </w:numPr>
        <w:jc w:val="both"/>
      </w:pPr>
      <w:r w:rsidRPr="003851A9">
        <w:rPr>
          <w:u w:val="single"/>
        </w:rPr>
        <w:t>Fecha de implementación esperada</w:t>
      </w:r>
      <w:r w:rsidRPr="003851A9">
        <w:t>: fecha prevista para la implementación del cambio.</w:t>
      </w:r>
    </w:p>
    <w:p w14:paraId="2FDED5A9" w14:textId="76E34B5E" w:rsidR="001061FB" w:rsidRPr="003851A9" w:rsidRDefault="651B7A84" w:rsidP="00D4123F">
      <w:pPr>
        <w:pStyle w:val="Prrafodelista"/>
        <w:numPr>
          <w:ilvl w:val="0"/>
          <w:numId w:val="4"/>
        </w:numPr>
        <w:jc w:val="both"/>
      </w:pPr>
      <w:r w:rsidRPr="003851A9">
        <w:rPr>
          <w:u w:val="single"/>
        </w:rPr>
        <w:t>Responsable de la implementación:</w:t>
      </w:r>
      <w:r w:rsidRPr="003851A9">
        <w:t xml:space="preserve"> nombre del miembro del equipo responsable de llevar a cabo el cambio.</w:t>
      </w:r>
    </w:p>
    <w:p w14:paraId="5CC6213D" w14:textId="46831B55" w:rsidR="5728735C" w:rsidRPr="003851A9" w:rsidRDefault="5728735C" w:rsidP="00D4123F">
      <w:pPr>
        <w:pStyle w:val="Prrafodelista"/>
        <w:numPr>
          <w:ilvl w:val="0"/>
          <w:numId w:val="4"/>
        </w:numPr>
        <w:jc w:val="both"/>
      </w:pPr>
      <w:r w:rsidRPr="003851A9">
        <w:rPr>
          <w:u w:val="single"/>
        </w:rPr>
        <w:t>Firma de la autoridad:</w:t>
      </w:r>
      <w:r w:rsidRPr="003851A9">
        <w:t xml:space="preserve"> espacio para la firma de la autoridad que tomó la decisión.  </w:t>
      </w:r>
    </w:p>
    <w:p w14:paraId="2D39B4F6" w14:textId="77BD67E8" w:rsidR="5728735C" w:rsidRPr="003851A9" w:rsidRDefault="5728735C" w:rsidP="00D4123F">
      <w:pPr>
        <w:pStyle w:val="Prrafodelista"/>
        <w:numPr>
          <w:ilvl w:val="0"/>
          <w:numId w:val="4"/>
        </w:numPr>
        <w:jc w:val="both"/>
      </w:pPr>
      <w:r w:rsidRPr="003851A9">
        <w:rPr>
          <w:u w:val="single"/>
        </w:rPr>
        <w:t>Observaciones adicionales:</w:t>
      </w:r>
      <w:r w:rsidRPr="003851A9">
        <w:t xml:space="preserve"> espacio para observaciones adicionales o información relevante.</w:t>
      </w:r>
    </w:p>
    <w:p w14:paraId="7AA942AC" w14:textId="7E113F7D" w:rsidR="5728735C" w:rsidRPr="003851A9" w:rsidRDefault="5728735C" w:rsidP="00D4123F">
      <w:pPr>
        <w:pStyle w:val="Prrafodelista"/>
        <w:numPr>
          <w:ilvl w:val="0"/>
          <w:numId w:val="2"/>
        </w:numPr>
        <w:jc w:val="both"/>
        <w:rPr>
          <w:b/>
          <w:bCs/>
        </w:rPr>
      </w:pPr>
      <w:r w:rsidRPr="003851A9">
        <w:rPr>
          <w:b/>
          <w:bCs/>
        </w:rPr>
        <w:t>Pie de plantilla:</w:t>
      </w:r>
    </w:p>
    <w:p w14:paraId="32E8E472" w14:textId="026513D7" w:rsidR="5728735C" w:rsidRPr="003851A9" w:rsidRDefault="5728735C" w:rsidP="00D4123F">
      <w:pPr>
        <w:pStyle w:val="Prrafodelista"/>
        <w:numPr>
          <w:ilvl w:val="1"/>
          <w:numId w:val="2"/>
        </w:numPr>
        <w:jc w:val="both"/>
      </w:pPr>
      <w:r w:rsidRPr="003851A9">
        <w:t>Identificador</w:t>
      </w:r>
      <w:r w:rsidR="77B5A78D" w:rsidRPr="003851A9">
        <w:t xml:space="preserve"> ECO</w:t>
      </w:r>
      <w:r w:rsidRPr="003851A9">
        <w:t xml:space="preserve">+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0564B7D8" w14:textId="396C2298" w:rsidR="4040DDEE" w:rsidRPr="003851A9" w:rsidRDefault="4040DDEE" w:rsidP="00D4123F">
      <w:pPr>
        <w:jc w:val="both"/>
      </w:pPr>
    </w:p>
    <w:p w14:paraId="66AA8EC4" w14:textId="2415E147" w:rsidR="4040DDEE" w:rsidRPr="003851A9" w:rsidRDefault="4040DDEE" w:rsidP="00D4123F">
      <w:pPr>
        <w:jc w:val="both"/>
      </w:pPr>
    </w:p>
    <w:p w14:paraId="312DA4C0" w14:textId="1C071137" w:rsidR="755B93FD" w:rsidRPr="003851A9" w:rsidRDefault="755B93FD" w:rsidP="00D4123F">
      <w:pPr>
        <w:pStyle w:val="Ttulo3"/>
        <w:jc w:val="both"/>
      </w:pPr>
      <w:bookmarkStart w:id="24" w:name="_Toc159184492"/>
      <w:r w:rsidRPr="003851A9">
        <w:lastRenderedPageBreak/>
        <w:t>Plantilla de “Realización del Cambio”.</w:t>
      </w:r>
      <w:bookmarkEnd w:id="24"/>
    </w:p>
    <w:p w14:paraId="31C384A6" w14:textId="38F1EF7A" w:rsidR="755B93FD" w:rsidRPr="003851A9" w:rsidRDefault="755B93FD" w:rsidP="00D4123F">
      <w:pPr>
        <w:pStyle w:val="Ttulo4"/>
        <w:jc w:val="both"/>
      </w:pPr>
      <w:r w:rsidRPr="003851A9">
        <w:t>Modelo</w:t>
      </w:r>
    </w:p>
    <w:p w14:paraId="20944B7B" w14:textId="77777777" w:rsidR="007C3D1F" w:rsidRPr="003851A9" w:rsidRDefault="007C3D1F" w:rsidP="007C3D1F"/>
    <w:tbl>
      <w:tblPr>
        <w:tblW w:w="8605" w:type="dxa"/>
        <w:tblInd w:w="75" w:type="dxa"/>
        <w:tblCellMar>
          <w:left w:w="70" w:type="dxa"/>
          <w:right w:w="70" w:type="dxa"/>
        </w:tblCellMar>
        <w:tblLook w:val="04A0" w:firstRow="1" w:lastRow="0" w:firstColumn="1" w:lastColumn="0" w:noHBand="0" w:noVBand="1"/>
      </w:tblPr>
      <w:tblGrid>
        <w:gridCol w:w="4233"/>
        <w:gridCol w:w="4233"/>
        <w:gridCol w:w="146"/>
      </w:tblGrid>
      <w:tr w:rsidR="005666C7" w:rsidRPr="003851A9" w14:paraId="209EF7AE" w14:textId="77777777" w:rsidTr="005666C7">
        <w:trPr>
          <w:gridAfter w:val="1"/>
          <w:wAfter w:w="139" w:type="dxa"/>
          <w:trHeight w:val="279"/>
        </w:trPr>
        <w:tc>
          <w:tcPr>
            <w:tcW w:w="4233" w:type="dxa"/>
            <w:tcBorders>
              <w:top w:val="single" w:sz="4" w:space="0" w:color="000000"/>
              <w:left w:val="single" w:sz="4" w:space="0" w:color="000000"/>
              <w:bottom w:val="nil"/>
              <w:right w:val="nil"/>
            </w:tcBorders>
            <w:shd w:val="clear" w:color="000000" w:fill="D9D9D9"/>
            <w:noWrap/>
            <w:vAlign w:val="center"/>
            <w:hideMark/>
          </w:tcPr>
          <w:p w14:paraId="3D47A840" w14:textId="77777777" w:rsidR="005666C7" w:rsidRPr="003851A9" w:rsidRDefault="005666C7">
            <w:pPr>
              <w:rPr>
                <w:color w:val="000000"/>
                <w:lang w:eastAsia="es-ES" w:bidi="ar-SA"/>
              </w:rPr>
            </w:pPr>
            <w:proofErr w:type="spellStart"/>
            <w:r w:rsidRPr="003851A9">
              <w:rPr>
                <w:color w:val="000000"/>
              </w:rPr>
              <w:t>IdC</w:t>
            </w:r>
            <w:proofErr w:type="spellEnd"/>
            <w:r w:rsidRPr="003851A9">
              <w:rPr>
                <w:color w:val="000000"/>
              </w:rPr>
              <w:t>:</w:t>
            </w:r>
          </w:p>
        </w:tc>
        <w:tc>
          <w:tcPr>
            <w:tcW w:w="4233" w:type="dxa"/>
            <w:tcBorders>
              <w:top w:val="single" w:sz="4" w:space="0" w:color="000000"/>
              <w:left w:val="single" w:sz="4" w:space="0" w:color="000000"/>
              <w:bottom w:val="nil"/>
              <w:right w:val="single" w:sz="4" w:space="0" w:color="000000"/>
            </w:tcBorders>
            <w:shd w:val="clear" w:color="000000" w:fill="D9D9D9"/>
            <w:noWrap/>
            <w:vAlign w:val="center"/>
            <w:hideMark/>
          </w:tcPr>
          <w:p w14:paraId="010E6756" w14:textId="77777777" w:rsidR="005666C7" w:rsidRPr="003851A9" w:rsidRDefault="005666C7">
            <w:pPr>
              <w:rPr>
                <w:color w:val="000000"/>
              </w:rPr>
            </w:pPr>
            <w:r w:rsidRPr="003851A9">
              <w:rPr>
                <w:color w:val="000000"/>
              </w:rPr>
              <w:t>Fecha de inicio:</w:t>
            </w:r>
          </w:p>
        </w:tc>
      </w:tr>
      <w:tr w:rsidR="005666C7" w:rsidRPr="003851A9" w14:paraId="7E5E5C7E" w14:textId="77777777" w:rsidTr="005666C7">
        <w:trPr>
          <w:gridAfter w:val="1"/>
          <w:wAfter w:w="139" w:type="dxa"/>
          <w:trHeight w:val="279"/>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9092DA" w14:textId="77777777" w:rsidR="005666C7" w:rsidRPr="003851A9" w:rsidRDefault="005666C7">
            <w:pPr>
              <w:rPr>
                <w:color w:val="000000"/>
              </w:rPr>
            </w:pPr>
            <w:r w:rsidRPr="003851A9">
              <w:rPr>
                <w:color w:val="000000"/>
              </w:rPr>
              <w:t>Solicitante:</w:t>
            </w:r>
          </w:p>
        </w:tc>
      </w:tr>
      <w:tr w:rsidR="005666C7" w:rsidRPr="003851A9" w14:paraId="35DD80BA" w14:textId="77777777" w:rsidTr="005666C7">
        <w:trPr>
          <w:gridAfter w:val="1"/>
          <w:wAfter w:w="139" w:type="dxa"/>
          <w:trHeight w:val="276"/>
        </w:trPr>
        <w:tc>
          <w:tcPr>
            <w:tcW w:w="8466" w:type="dxa"/>
            <w:gridSpan w:val="2"/>
            <w:vMerge w:val="restart"/>
            <w:tcBorders>
              <w:top w:val="single" w:sz="4" w:space="0" w:color="000000"/>
              <w:left w:val="single" w:sz="4" w:space="0" w:color="000000"/>
              <w:bottom w:val="nil"/>
              <w:right w:val="single" w:sz="4" w:space="0" w:color="000000"/>
            </w:tcBorders>
            <w:shd w:val="clear" w:color="auto" w:fill="auto"/>
            <w:noWrap/>
            <w:hideMark/>
          </w:tcPr>
          <w:p w14:paraId="050F452D" w14:textId="77777777" w:rsidR="005666C7" w:rsidRPr="003851A9" w:rsidRDefault="005666C7">
            <w:pPr>
              <w:rPr>
                <w:color w:val="000000"/>
              </w:rPr>
            </w:pPr>
            <w:r w:rsidRPr="003851A9">
              <w:rPr>
                <w:color w:val="000000"/>
              </w:rPr>
              <w:t>Descripción de la implementación:</w:t>
            </w:r>
          </w:p>
        </w:tc>
      </w:tr>
      <w:tr w:rsidR="005666C7" w:rsidRPr="003851A9" w14:paraId="4D45DC0B" w14:textId="77777777" w:rsidTr="005666C7">
        <w:trPr>
          <w:trHeight w:val="257"/>
        </w:trPr>
        <w:tc>
          <w:tcPr>
            <w:tcW w:w="8466" w:type="dxa"/>
            <w:gridSpan w:val="2"/>
            <w:vMerge/>
            <w:tcBorders>
              <w:top w:val="single" w:sz="4" w:space="0" w:color="000000"/>
              <w:left w:val="single" w:sz="4" w:space="0" w:color="000000"/>
              <w:bottom w:val="nil"/>
              <w:right w:val="single" w:sz="4" w:space="0" w:color="000000"/>
            </w:tcBorders>
            <w:vAlign w:val="center"/>
            <w:hideMark/>
          </w:tcPr>
          <w:p w14:paraId="0DA02DF3"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550F769A" w14:textId="77777777" w:rsidR="005666C7" w:rsidRPr="003851A9" w:rsidRDefault="005666C7">
            <w:pPr>
              <w:rPr>
                <w:color w:val="000000"/>
              </w:rPr>
            </w:pPr>
          </w:p>
        </w:tc>
      </w:tr>
      <w:tr w:rsidR="005666C7" w:rsidRPr="003851A9" w14:paraId="0E1A3A88" w14:textId="77777777" w:rsidTr="005666C7">
        <w:trPr>
          <w:trHeight w:val="257"/>
        </w:trPr>
        <w:tc>
          <w:tcPr>
            <w:tcW w:w="8466" w:type="dxa"/>
            <w:gridSpan w:val="2"/>
            <w:vMerge w:val="restart"/>
            <w:tcBorders>
              <w:top w:val="single" w:sz="4" w:space="0" w:color="000000"/>
              <w:left w:val="single" w:sz="4" w:space="0" w:color="000000"/>
              <w:bottom w:val="nil"/>
              <w:right w:val="single" w:sz="4" w:space="0" w:color="000000"/>
            </w:tcBorders>
            <w:shd w:val="clear" w:color="auto" w:fill="auto"/>
            <w:noWrap/>
            <w:hideMark/>
          </w:tcPr>
          <w:p w14:paraId="0C1773A2" w14:textId="77777777" w:rsidR="005666C7" w:rsidRPr="003851A9" w:rsidRDefault="005666C7">
            <w:pPr>
              <w:rPr>
                <w:color w:val="000000"/>
              </w:rPr>
            </w:pPr>
            <w:r w:rsidRPr="003851A9">
              <w:rPr>
                <w:color w:val="000000"/>
              </w:rPr>
              <w:t>Recursos asignados:</w:t>
            </w:r>
          </w:p>
        </w:tc>
        <w:tc>
          <w:tcPr>
            <w:tcW w:w="139" w:type="dxa"/>
            <w:vAlign w:val="center"/>
            <w:hideMark/>
          </w:tcPr>
          <w:p w14:paraId="7ABBB4F6" w14:textId="77777777" w:rsidR="005666C7" w:rsidRPr="003851A9" w:rsidRDefault="005666C7">
            <w:pPr>
              <w:rPr>
                <w:sz w:val="20"/>
                <w:szCs w:val="20"/>
              </w:rPr>
            </w:pPr>
          </w:p>
        </w:tc>
      </w:tr>
      <w:tr w:rsidR="005666C7" w:rsidRPr="003851A9" w14:paraId="3B818A48" w14:textId="77777777" w:rsidTr="005666C7">
        <w:trPr>
          <w:trHeight w:val="257"/>
        </w:trPr>
        <w:tc>
          <w:tcPr>
            <w:tcW w:w="8466" w:type="dxa"/>
            <w:gridSpan w:val="2"/>
            <w:vMerge/>
            <w:tcBorders>
              <w:top w:val="single" w:sz="4" w:space="0" w:color="000000"/>
              <w:left w:val="single" w:sz="4" w:space="0" w:color="000000"/>
              <w:bottom w:val="nil"/>
              <w:right w:val="single" w:sz="4" w:space="0" w:color="000000"/>
            </w:tcBorders>
            <w:vAlign w:val="center"/>
            <w:hideMark/>
          </w:tcPr>
          <w:p w14:paraId="1F441BF2"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12F0D0A8" w14:textId="77777777" w:rsidR="005666C7" w:rsidRPr="003851A9" w:rsidRDefault="005666C7">
            <w:pPr>
              <w:rPr>
                <w:color w:val="000000"/>
              </w:rPr>
            </w:pPr>
          </w:p>
        </w:tc>
      </w:tr>
      <w:tr w:rsidR="005666C7" w:rsidRPr="003851A9" w14:paraId="614BC3F7" w14:textId="77777777" w:rsidTr="005666C7">
        <w:trPr>
          <w:trHeight w:val="257"/>
        </w:trPr>
        <w:tc>
          <w:tcPr>
            <w:tcW w:w="846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3A2D068" w14:textId="77777777" w:rsidR="005666C7" w:rsidRPr="003851A9" w:rsidRDefault="005666C7">
            <w:pPr>
              <w:rPr>
                <w:color w:val="000000"/>
              </w:rPr>
            </w:pPr>
            <w:r w:rsidRPr="003851A9">
              <w:rPr>
                <w:color w:val="000000"/>
              </w:rPr>
              <w:t>Plan de ejecución:</w:t>
            </w:r>
          </w:p>
        </w:tc>
        <w:tc>
          <w:tcPr>
            <w:tcW w:w="139" w:type="dxa"/>
            <w:vAlign w:val="center"/>
            <w:hideMark/>
          </w:tcPr>
          <w:p w14:paraId="48222755" w14:textId="77777777" w:rsidR="005666C7" w:rsidRPr="003851A9" w:rsidRDefault="005666C7">
            <w:pPr>
              <w:rPr>
                <w:sz w:val="20"/>
                <w:szCs w:val="20"/>
              </w:rPr>
            </w:pPr>
          </w:p>
        </w:tc>
      </w:tr>
      <w:tr w:rsidR="005666C7" w:rsidRPr="003851A9" w14:paraId="19992A48" w14:textId="77777777" w:rsidTr="005666C7">
        <w:trPr>
          <w:trHeight w:val="257"/>
        </w:trPr>
        <w:tc>
          <w:tcPr>
            <w:tcW w:w="8466" w:type="dxa"/>
            <w:gridSpan w:val="2"/>
            <w:vMerge/>
            <w:tcBorders>
              <w:top w:val="single" w:sz="4" w:space="0" w:color="000000"/>
              <w:left w:val="single" w:sz="4" w:space="0" w:color="000000"/>
              <w:bottom w:val="single" w:sz="4" w:space="0" w:color="000000"/>
              <w:right w:val="single" w:sz="4" w:space="0" w:color="000000"/>
            </w:tcBorders>
            <w:vAlign w:val="center"/>
            <w:hideMark/>
          </w:tcPr>
          <w:p w14:paraId="32A9BDA3"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34DCE710" w14:textId="77777777" w:rsidR="005666C7" w:rsidRPr="003851A9" w:rsidRDefault="005666C7">
            <w:pPr>
              <w:rPr>
                <w:color w:val="000000"/>
              </w:rPr>
            </w:pPr>
          </w:p>
        </w:tc>
      </w:tr>
      <w:tr w:rsidR="005666C7" w:rsidRPr="003851A9" w14:paraId="6AA4F7D9" w14:textId="77777777" w:rsidTr="005666C7">
        <w:trPr>
          <w:trHeight w:val="257"/>
        </w:trPr>
        <w:tc>
          <w:tcPr>
            <w:tcW w:w="8466" w:type="dxa"/>
            <w:gridSpan w:val="2"/>
            <w:vMerge w:val="restart"/>
            <w:tcBorders>
              <w:top w:val="nil"/>
              <w:left w:val="single" w:sz="4" w:space="0" w:color="000000"/>
              <w:bottom w:val="single" w:sz="4" w:space="0" w:color="000000"/>
              <w:right w:val="single" w:sz="4" w:space="0" w:color="000000"/>
            </w:tcBorders>
            <w:shd w:val="clear" w:color="auto" w:fill="auto"/>
            <w:hideMark/>
          </w:tcPr>
          <w:p w14:paraId="23F7BAFD" w14:textId="77777777" w:rsidR="005666C7" w:rsidRPr="003851A9" w:rsidRDefault="005666C7">
            <w:pPr>
              <w:rPr>
                <w:color w:val="000000"/>
              </w:rPr>
            </w:pPr>
            <w:r w:rsidRPr="003851A9">
              <w:rPr>
                <w:color w:val="000000"/>
              </w:rPr>
              <w:t>Plan de pruebas y validación:</w:t>
            </w:r>
          </w:p>
        </w:tc>
        <w:tc>
          <w:tcPr>
            <w:tcW w:w="139" w:type="dxa"/>
            <w:vAlign w:val="center"/>
            <w:hideMark/>
          </w:tcPr>
          <w:p w14:paraId="71CD438A" w14:textId="77777777" w:rsidR="005666C7" w:rsidRPr="003851A9" w:rsidRDefault="005666C7">
            <w:pPr>
              <w:rPr>
                <w:sz w:val="20"/>
                <w:szCs w:val="20"/>
              </w:rPr>
            </w:pPr>
          </w:p>
        </w:tc>
      </w:tr>
      <w:tr w:rsidR="005666C7" w:rsidRPr="003851A9" w14:paraId="62118BAC" w14:textId="77777777" w:rsidTr="005666C7">
        <w:trPr>
          <w:trHeight w:val="257"/>
        </w:trPr>
        <w:tc>
          <w:tcPr>
            <w:tcW w:w="8466" w:type="dxa"/>
            <w:gridSpan w:val="2"/>
            <w:vMerge/>
            <w:tcBorders>
              <w:top w:val="nil"/>
              <w:left w:val="single" w:sz="4" w:space="0" w:color="000000"/>
              <w:bottom w:val="single" w:sz="4" w:space="0" w:color="000000"/>
              <w:right w:val="single" w:sz="4" w:space="0" w:color="000000"/>
            </w:tcBorders>
            <w:vAlign w:val="center"/>
            <w:hideMark/>
          </w:tcPr>
          <w:p w14:paraId="55C51D44"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0600A6F4" w14:textId="77777777" w:rsidR="005666C7" w:rsidRPr="003851A9" w:rsidRDefault="005666C7">
            <w:pPr>
              <w:rPr>
                <w:color w:val="000000"/>
              </w:rPr>
            </w:pPr>
          </w:p>
        </w:tc>
      </w:tr>
      <w:tr w:rsidR="005666C7" w:rsidRPr="003851A9" w14:paraId="35C394C0" w14:textId="77777777" w:rsidTr="005666C7">
        <w:trPr>
          <w:trHeight w:val="279"/>
        </w:trPr>
        <w:tc>
          <w:tcPr>
            <w:tcW w:w="8466"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2825B1" w14:textId="77777777" w:rsidR="005666C7" w:rsidRPr="003851A9" w:rsidRDefault="005666C7">
            <w:pPr>
              <w:rPr>
                <w:color w:val="000000"/>
              </w:rPr>
            </w:pPr>
            <w:r w:rsidRPr="003851A9">
              <w:rPr>
                <w:color w:val="000000"/>
              </w:rPr>
              <w:t>Fecha de finalización:</w:t>
            </w:r>
          </w:p>
        </w:tc>
        <w:tc>
          <w:tcPr>
            <w:tcW w:w="139" w:type="dxa"/>
            <w:vAlign w:val="center"/>
            <w:hideMark/>
          </w:tcPr>
          <w:p w14:paraId="5D3AD9D4" w14:textId="77777777" w:rsidR="005666C7" w:rsidRPr="003851A9" w:rsidRDefault="005666C7">
            <w:pPr>
              <w:rPr>
                <w:sz w:val="20"/>
                <w:szCs w:val="20"/>
              </w:rPr>
            </w:pPr>
          </w:p>
        </w:tc>
      </w:tr>
      <w:tr w:rsidR="005666C7" w:rsidRPr="003851A9" w14:paraId="7734547A" w14:textId="77777777" w:rsidTr="005666C7">
        <w:trPr>
          <w:trHeight w:val="257"/>
        </w:trPr>
        <w:tc>
          <w:tcPr>
            <w:tcW w:w="4233" w:type="dxa"/>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2B2E5175" w14:textId="77777777" w:rsidR="005666C7" w:rsidRPr="003851A9" w:rsidRDefault="005666C7">
            <w:pPr>
              <w:rPr>
                <w:color w:val="000000"/>
              </w:rPr>
            </w:pPr>
            <w:r w:rsidRPr="003851A9">
              <w:rPr>
                <w:color w:val="000000"/>
              </w:rPr>
              <w:t>Responsable de la implementación:</w:t>
            </w:r>
          </w:p>
        </w:tc>
        <w:tc>
          <w:tcPr>
            <w:tcW w:w="4233" w:type="dxa"/>
            <w:vMerge w:val="restart"/>
            <w:tcBorders>
              <w:top w:val="single" w:sz="4" w:space="0" w:color="000000"/>
              <w:left w:val="nil"/>
              <w:bottom w:val="single" w:sz="4" w:space="0" w:color="000000"/>
              <w:right w:val="single" w:sz="4" w:space="0" w:color="000000"/>
            </w:tcBorders>
            <w:shd w:val="clear" w:color="auto" w:fill="auto"/>
            <w:noWrap/>
            <w:hideMark/>
          </w:tcPr>
          <w:p w14:paraId="2AF7C8D3" w14:textId="77777777" w:rsidR="005666C7" w:rsidRPr="003851A9" w:rsidRDefault="005666C7">
            <w:pPr>
              <w:rPr>
                <w:color w:val="000000"/>
              </w:rPr>
            </w:pPr>
            <w:r w:rsidRPr="003851A9">
              <w:rPr>
                <w:color w:val="000000"/>
              </w:rPr>
              <w:t>Firma de la autoridad:</w:t>
            </w:r>
          </w:p>
        </w:tc>
        <w:tc>
          <w:tcPr>
            <w:tcW w:w="139" w:type="dxa"/>
            <w:vAlign w:val="center"/>
            <w:hideMark/>
          </w:tcPr>
          <w:p w14:paraId="7EE01FE3" w14:textId="77777777" w:rsidR="005666C7" w:rsidRPr="003851A9" w:rsidRDefault="005666C7">
            <w:pPr>
              <w:rPr>
                <w:sz w:val="20"/>
                <w:szCs w:val="20"/>
              </w:rPr>
            </w:pPr>
          </w:p>
        </w:tc>
      </w:tr>
      <w:tr w:rsidR="005666C7" w:rsidRPr="003851A9" w14:paraId="300784D9" w14:textId="77777777" w:rsidTr="005666C7">
        <w:trPr>
          <w:trHeight w:val="257"/>
        </w:trPr>
        <w:tc>
          <w:tcPr>
            <w:tcW w:w="4233" w:type="dxa"/>
            <w:vMerge/>
            <w:tcBorders>
              <w:top w:val="single" w:sz="4" w:space="0" w:color="000000"/>
              <w:left w:val="single" w:sz="4" w:space="0" w:color="000000"/>
              <w:bottom w:val="single" w:sz="4" w:space="0" w:color="000000"/>
              <w:right w:val="single" w:sz="4" w:space="0" w:color="000000"/>
            </w:tcBorders>
            <w:vAlign w:val="center"/>
            <w:hideMark/>
          </w:tcPr>
          <w:p w14:paraId="2D99C6D4" w14:textId="77777777" w:rsidR="005666C7" w:rsidRPr="003851A9" w:rsidRDefault="005666C7">
            <w:pPr>
              <w:rPr>
                <w:color w:val="000000"/>
              </w:rPr>
            </w:pPr>
          </w:p>
        </w:tc>
        <w:tc>
          <w:tcPr>
            <w:tcW w:w="4233" w:type="dxa"/>
            <w:vMerge/>
            <w:tcBorders>
              <w:top w:val="single" w:sz="4" w:space="0" w:color="000000"/>
              <w:left w:val="nil"/>
              <w:bottom w:val="single" w:sz="4" w:space="0" w:color="000000"/>
              <w:right w:val="single" w:sz="4" w:space="0" w:color="000000"/>
            </w:tcBorders>
            <w:vAlign w:val="center"/>
            <w:hideMark/>
          </w:tcPr>
          <w:p w14:paraId="7F6D8C40" w14:textId="77777777" w:rsidR="005666C7" w:rsidRPr="003851A9" w:rsidRDefault="005666C7">
            <w:pPr>
              <w:rPr>
                <w:color w:val="000000"/>
              </w:rPr>
            </w:pPr>
          </w:p>
        </w:tc>
        <w:tc>
          <w:tcPr>
            <w:tcW w:w="139" w:type="dxa"/>
            <w:tcBorders>
              <w:top w:val="nil"/>
              <w:left w:val="nil"/>
              <w:bottom w:val="nil"/>
              <w:right w:val="nil"/>
            </w:tcBorders>
            <w:shd w:val="clear" w:color="auto" w:fill="auto"/>
            <w:noWrap/>
            <w:vAlign w:val="bottom"/>
            <w:hideMark/>
          </w:tcPr>
          <w:p w14:paraId="28AA8044" w14:textId="77777777" w:rsidR="005666C7" w:rsidRPr="003851A9" w:rsidRDefault="005666C7">
            <w:pPr>
              <w:rPr>
                <w:color w:val="000000"/>
              </w:rPr>
            </w:pPr>
          </w:p>
        </w:tc>
      </w:tr>
      <w:tr w:rsidR="005666C7" w:rsidRPr="003851A9" w14:paraId="6478B8E7" w14:textId="77777777" w:rsidTr="005666C7">
        <w:trPr>
          <w:trHeight w:val="1156"/>
        </w:trPr>
        <w:tc>
          <w:tcPr>
            <w:tcW w:w="8466" w:type="dxa"/>
            <w:gridSpan w:val="2"/>
            <w:tcBorders>
              <w:top w:val="nil"/>
              <w:left w:val="single" w:sz="4" w:space="0" w:color="000000"/>
              <w:bottom w:val="single" w:sz="4" w:space="0" w:color="000000"/>
              <w:right w:val="single" w:sz="4" w:space="0" w:color="000000"/>
            </w:tcBorders>
            <w:shd w:val="clear" w:color="auto" w:fill="auto"/>
            <w:hideMark/>
          </w:tcPr>
          <w:p w14:paraId="2B805200" w14:textId="77777777" w:rsidR="005666C7" w:rsidRPr="003851A9" w:rsidRDefault="005666C7">
            <w:pPr>
              <w:rPr>
                <w:color w:val="000000"/>
              </w:rPr>
            </w:pPr>
            <w:r w:rsidRPr="003851A9">
              <w:rPr>
                <w:color w:val="000000"/>
              </w:rPr>
              <w:t>Observaciones adicionales:</w:t>
            </w:r>
          </w:p>
        </w:tc>
        <w:tc>
          <w:tcPr>
            <w:tcW w:w="139" w:type="dxa"/>
            <w:vAlign w:val="center"/>
            <w:hideMark/>
          </w:tcPr>
          <w:p w14:paraId="74D68351" w14:textId="77777777" w:rsidR="005666C7" w:rsidRPr="003851A9" w:rsidRDefault="005666C7">
            <w:pPr>
              <w:rPr>
                <w:sz w:val="20"/>
                <w:szCs w:val="20"/>
              </w:rPr>
            </w:pPr>
          </w:p>
        </w:tc>
      </w:tr>
      <w:tr w:rsidR="005666C7" w:rsidRPr="003851A9" w14:paraId="312E7415" w14:textId="77777777" w:rsidTr="005666C7">
        <w:trPr>
          <w:trHeight w:val="279"/>
        </w:trPr>
        <w:tc>
          <w:tcPr>
            <w:tcW w:w="8466" w:type="dxa"/>
            <w:gridSpan w:val="2"/>
            <w:tcBorders>
              <w:top w:val="nil"/>
              <w:left w:val="single" w:sz="4" w:space="0" w:color="000000"/>
              <w:bottom w:val="single" w:sz="4" w:space="0" w:color="000000"/>
              <w:right w:val="single" w:sz="4" w:space="0" w:color="000000"/>
            </w:tcBorders>
            <w:shd w:val="clear" w:color="000000" w:fill="D9D9D9"/>
            <w:noWrap/>
            <w:vAlign w:val="center"/>
            <w:hideMark/>
          </w:tcPr>
          <w:p w14:paraId="065A6723" w14:textId="77777777" w:rsidR="005666C7" w:rsidRPr="003851A9" w:rsidRDefault="005666C7">
            <w:pPr>
              <w:jc w:val="center"/>
              <w:rPr>
                <w:color w:val="000000"/>
              </w:rPr>
            </w:pPr>
            <w:r w:rsidRPr="003851A9">
              <w:rPr>
                <w:color w:val="000000"/>
              </w:rPr>
              <w:t>Id 1/1 (número de página relativo)</w:t>
            </w:r>
          </w:p>
        </w:tc>
        <w:tc>
          <w:tcPr>
            <w:tcW w:w="139" w:type="dxa"/>
            <w:vAlign w:val="center"/>
            <w:hideMark/>
          </w:tcPr>
          <w:p w14:paraId="55336ECC" w14:textId="77777777" w:rsidR="005666C7" w:rsidRPr="003851A9" w:rsidRDefault="005666C7">
            <w:pPr>
              <w:rPr>
                <w:sz w:val="20"/>
                <w:szCs w:val="20"/>
              </w:rPr>
            </w:pPr>
          </w:p>
        </w:tc>
      </w:tr>
    </w:tbl>
    <w:p w14:paraId="1A72A59A" w14:textId="77777777" w:rsidR="007C3D1F" w:rsidRPr="003851A9" w:rsidRDefault="007C3D1F" w:rsidP="007C3D1F"/>
    <w:p w14:paraId="2F8606B2" w14:textId="77777777" w:rsidR="755B93FD" w:rsidRPr="003851A9" w:rsidRDefault="755B93FD" w:rsidP="00D4123F">
      <w:pPr>
        <w:pStyle w:val="Ttulo4"/>
        <w:jc w:val="both"/>
      </w:pPr>
      <w:r w:rsidRPr="003851A9">
        <w:t>Justificación de sus campos</w:t>
      </w:r>
    </w:p>
    <w:p w14:paraId="1BDD2541" w14:textId="77777777" w:rsidR="755B93FD" w:rsidRPr="003851A9" w:rsidRDefault="755B93FD" w:rsidP="00D4123F">
      <w:pPr>
        <w:numPr>
          <w:ilvl w:val="0"/>
          <w:numId w:val="35"/>
        </w:numPr>
        <w:jc w:val="both"/>
      </w:pPr>
      <w:r w:rsidRPr="003851A9">
        <w:t xml:space="preserve">Plantilla:  </w:t>
      </w:r>
    </w:p>
    <w:p w14:paraId="03B66B94" w14:textId="0D80651B" w:rsidR="755B93FD" w:rsidRPr="003851A9" w:rsidRDefault="755B93FD" w:rsidP="00D4123F">
      <w:pPr>
        <w:numPr>
          <w:ilvl w:val="1"/>
          <w:numId w:val="35"/>
        </w:numPr>
        <w:jc w:val="both"/>
      </w:pPr>
      <w:r w:rsidRPr="003851A9">
        <w:rPr>
          <w:u w:val="single"/>
        </w:rPr>
        <w:t>Fecha</w:t>
      </w:r>
      <w:r w:rsidR="4BB7FF2E" w:rsidRPr="003851A9">
        <w:rPr>
          <w:u w:val="single"/>
        </w:rPr>
        <w:t xml:space="preserve"> de inicio</w:t>
      </w:r>
      <w:r w:rsidRPr="003851A9">
        <w:t xml:space="preserve">: cuándo </w:t>
      </w:r>
      <w:r w:rsidR="5D3E8DFB" w:rsidRPr="003851A9">
        <w:t>comienza la implementación del cambio</w:t>
      </w:r>
      <w:r w:rsidRPr="003851A9">
        <w:t xml:space="preserve">. </w:t>
      </w:r>
    </w:p>
    <w:p w14:paraId="4941442C" w14:textId="158EC141" w:rsidR="755B93FD" w:rsidRPr="003851A9" w:rsidRDefault="755B93FD" w:rsidP="00D4123F">
      <w:pPr>
        <w:numPr>
          <w:ilvl w:val="1"/>
          <w:numId w:val="35"/>
        </w:numPr>
        <w:jc w:val="both"/>
      </w:pPr>
      <w:proofErr w:type="spellStart"/>
      <w:r w:rsidRPr="003851A9">
        <w:rPr>
          <w:u w:val="single"/>
        </w:rPr>
        <w:t>Id</w:t>
      </w:r>
      <w:r w:rsidR="00D90A7E" w:rsidRPr="003851A9">
        <w:rPr>
          <w:u w:val="single"/>
        </w:rPr>
        <w:t>C</w:t>
      </w:r>
      <w:proofErr w:type="spellEnd"/>
      <w:r w:rsidRPr="003851A9">
        <w:t xml:space="preserve">: </w:t>
      </w:r>
      <w:r w:rsidR="00D90A7E" w:rsidRPr="003851A9">
        <w:t>número identificador del cambio a realizar</w:t>
      </w:r>
      <w:r w:rsidR="005F346A" w:rsidRPr="003851A9">
        <w:t xml:space="preserve"> (el mismo que el identificador del ECO)</w:t>
      </w:r>
      <w:r w:rsidR="00D90A7E" w:rsidRPr="003851A9">
        <w:t>.</w:t>
      </w:r>
    </w:p>
    <w:p w14:paraId="15FCFE88" w14:textId="0BF057F9" w:rsidR="755B93FD" w:rsidRPr="003851A9" w:rsidRDefault="755B93FD" w:rsidP="00D4123F">
      <w:pPr>
        <w:numPr>
          <w:ilvl w:val="1"/>
          <w:numId w:val="35"/>
        </w:numPr>
        <w:jc w:val="both"/>
      </w:pPr>
      <w:r w:rsidRPr="003851A9">
        <w:rPr>
          <w:u w:val="single"/>
        </w:rPr>
        <w:t>Descripción de</w:t>
      </w:r>
      <w:r w:rsidR="5F631094" w:rsidRPr="003851A9">
        <w:rPr>
          <w:u w:val="single"/>
        </w:rPr>
        <w:t xml:space="preserve"> la implementación</w:t>
      </w:r>
      <w:r w:rsidRPr="003851A9">
        <w:t xml:space="preserve">: proporciona una descripción clara y concisa </w:t>
      </w:r>
      <w:r w:rsidR="65985236" w:rsidRPr="003851A9">
        <w:t>sobre cómo se llevará a cabo la implementación</w:t>
      </w:r>
      <w:r w:rsidRPr="003851A9">
        <w:t>.</w:t>
      </w:r>
    </w:p>
    <w:p w14:paraId="411354BC" w14:textId="70EB2835" w:rsidR="1B45B695" w:rsidRPr="003851A9" w:rsidRDefault="1B45B695" w:rsidP="00D4123F">
      <w:pPr>
        <w:numPr>
          <w:ilvl w:val="1"/>
          <w:numId w:val="35"/>
        </w:numPr>
        <w:jc w:val="both"/>
      </w:pPr>
      <w:r w:rsidRPr="003851A9">
        <w:rPr>
          <w:u w:val="single"/>
        </w:rPr>
        <w:t>Recursos asignados</w:t>
      </w:r>
      <w:r w:rsidR="755B93FD" w:rsidRPr="003851A9">
        <w:t>:</w:t>
      </w:r>
      <w:r w:rsidR="6FC2243D" w:rsidRPr="003851A9">
        <w:t xml:space="preserve"> incluye una lista de los recursos asignados para llevar a cabo la implementación, incluyendo personal, equipos...</w:t>
      </w:r>
    </w:p>
    <w:p w14:paraId="6E8116AF" w14:textId="1C99D7B4" w:rsidR="2632AB1D" w:rsidRPr="003851A9" w:rsidRDefault="2632AB1D" w:rsidP="00D4123F">
      <w:pPr>
        <w:numPr>
          <w:ilvl w:val="1"/>
          <w:numId w:val="35"/>
        </w:numPr>
        <w:jc w:val="both"/>
      </w:pPr>
      <w:r w:rsidRPr="003851A9">
        <w:rPr>
          <w:u w:val="single"/>
        </w:rPr>
        <w:t>Responsable de la implementación:</w:t>
      </w:r>
      <w:r w:rsidRPr="003851A9">
        <w:t xml:space="preserve"> nombre del miembro del equipo responsable de llevar a cabo el cambio.</w:t>
      </w:r>
    </w:p>
    <w:p w14:paraId="56EE9BE8" w14:textId="540C17DF" w:rsidR="6FC2243D" w:rsidRPr="003851A9" w:rsidRDefault="6FC2243D" w:rsidP="00D4123F">
      <w:pPr>
        <w:numPr>
          <w:ilvl w:val="1"/>
          <w:numId w:val="35"/>
        </w:numPr>
        <w:jc w:val="both"/>
      </w:pPr>
      <w:r w:rsidRPr="003851A9">
        <w:rPr>
          <w:u w:val="single"/>
        </w:rPr>
        <w:t>Plan de ejecución</w:t>
      </w:r>
      <w:r w:rsidR="755B93FD" w:rsidRPr="003851A9">
        <w:t xml:space="preserve">: </w:t>
      </w:r>
      <w:r w:rsidR="17E8E3E7" w:rsidRPr="003851A9">
        <w:t>contiene los pasos específicos a seguir durante la implementación del cambio</w:t>
      </w:r>
      <w:r w:rsidR="755B93FD" w:rsidRPr="003851A9">
        <w:t>.</w:t>
      </w:r>
    </w:p>
    <w:p w14:paraId="5E5A513E" w14:textId="3195602B" w:rsidR="755B93FD" w:rsidRPr="003851A9" w:rsidRDefault="755B93FD" w:rsidP="00D4123F">
      <w:pPr>
        <w:numPr>
          <w:ilvl w:val="1"/>
          <w:numId w:val="35"/>
        </w:numPr>
        <w:jc w:val="both"/>
      </w:pPr>
      <w:r w:rsidRPr="003851A9">
        <w:rPr>
          <w:u w:val="single"/>
        </w:rPr>
        <w:t>Plan de Pruebas</w:t>
      </w:r>
      <w:r w:rsidR="4800C84D" w:rsidRPr="003851A9">
        <w:rPr>
          <w:u w:val="single"/>
        </w:rPr>
        <w:t xml:space="preserve"> y Validación</w:t>
      </w:r>
      <w:r w:rsidRPr="003851A9">
        <w:rPr>
          <w:u w:val="single"/>
        </w:rPr>
        <w:t xml:space="preserve">: </w:t>
      </w:r>
      <w:r w:rsidRPr="003851A9">
        <w:t xml:space="preserve">detalla </w:t>
      </w:r>
      <w:r w:rsidR="6ECFE3F2" w:rsidRPr="003851A9">
        <w:t>los procedimientos necesarios para validar la correcta implementación cambio, junto con sus resultados</w:t>
      </w:r>
      <w:r w:rsidRPr="003851A9">
        <w:t xml:space="preserve">. </w:t>
      </w:r>
    </w:p>
    <w:p w14:paraId="4575A195" w14:textId="529C63A3" w:rsidR="755B93FD" w:rsidRPr="003851A9" w:rsidRDefault="755B93FD" w:rsidP="00D4123F">
      <w:pPr>
        <w:numPr>
          <w:ilvl w:val="1"/>
          <w:numId w:val="35"/>
        </w:numPr>
        <w:jc w:val="both"/>
        <w:rPr>
          <w:u w:val="single"/>
        </w:rPr>
      </w:pPr>
      <w:r w:rsidRPr="003851A9">
        <w:rPr>
          <w:u w:val="single"/>
        </w:rPr>
        <w:t xml:space="preserve">Fecha de </w:t>
      </w:r>
      <w:r w:rsidR="3C49A4D3" w:rsidRPr="003851A9">
        <w:rPr>
          <w:u w:val="single"/>
        </w:rPr>
        <w:t>finalización</w:t>
      </w:r>
      <w:r w:rsidRPr="003851A9">
        <w:rPr>
          <w:u w:val="single"/>
        </w:rPr>
        <w:t>:</w:t>
      </w:r>
      <w:r w:rsidRPr="003851A9">
        <w:t xml:space="preserve"> fecha en la que se espera </w:t>
      </w:r>
      <w:r w:rsidR="1C126D09" w:rsidRPr="003851A9">
        <w:t>completar la implementación</w:t>
      </w:r>
      <w:r w:rsidRPr="003851A9">
        <w:t>.</w:t>
      </w:r>
    </w:p>
    <w:p w14:paraId="77F58741" w14:textId="02FD6BA9" w:rsidR="793C230F" w:rsidRPr="003851A9" w:rsidRDefault="793C230F" w:rsidP="00D4123F">
      <w:pPr>
        <w:numPr>
          <w:ilvl w:val="1"/>
          <w:numId w:val="35"/>
        </w:numPr>
        <w:jc w:val="both"/>
      </w:pPr>
      <w:r w:rsidRPr="003851A9">
        <w:rPr>
          <w:u w:val="single"/>
        </w:rPr>
        <w:t>Firma de la autoridad</w:t>
      </w:r>
      <w:r w:rsidRPr="003851A9">
        <w:t>: espacio para la firma de la autoridad que tomó la decisión.</w:t>
      </w:r>
    </w:p>
    <w:p w14:paraId="4BA56F05" w14:textId="77777777" w:rsidR="755B93FD" w:rsidRPr="003851A9" w:rsidRDefault="755B93FD" w:rsidP="00D4123F">
      <w:pPr>
        <w:numPr>
          <w:ilvl w:val="1"/>
          <w:numId w:val="35"/>
        </w:numPr>
        <w:jc w:val="both"/>
        <w:rPr>
          <w:u w:val="single"/>
        </w:rPr>
      </w:pPr>
      <w:r w:rsidRPr="003851A9">
        <w:rPr>
          <w:u w:val="single"/>
        </w:rPr>
        <w:t xml:space="preserve">Observaciones Adicionales: </w:t>
      </w:r>
      <w:r w:rsidRPr="003851A9">
        <w:t>espacio para cualquier observación adicional o información relevante.</w:t>
      </w:r>
    </w:p>
    <w:p w14:paraId="6F16ADE1" w14:textId="77777777" w:rsidR="755B93FD" w:rsidRPr="003851A9" w:rsidRDefault="755B93FD" w:rsidP="00D4123F">
      <w:pPr>
        <w:numPr>
          <w:ilvl w:val="0"/>
          <w:numId w:val="35"/>
        </w:numPr>
        <w:jc w:val="both"/>
        <w:rPr>
          <w:b/>
          <w:bCs/>
        </w:rPr>
      </w:pPr>
      <w:r w:rsidRPr="003851A9">
        <w:rPr>
          <w:b/>
          <w:bCs/>
        </w:rPr>
        <w:t xml:space="preserve">Pie de plantilla: </w:t>
      </w:r>
    </w:p>
    <w:p w14:paraId="457AE621" w14:textId="77777777" w:rsidR="755B93FD" w:rsidRPr="003851A9" w:rsidRDefault="755B93FD" w:rsidP="00D4123F">
      <w:pPr>
        <w:numPr>
          <w:ilvl w:val="1"/>
          <w:numId w:val="35"/>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59BFF997" w14:textId="77777777" w:rsidR="4040DDEE" w:rsidRPr="003851A9" w:rsidRDefault="4040DDEE" w:rsidP="00D4123F">
      <w:pPr>
        <w:jc w:val="both"/>
      </w:pPr>
    </w:p>
    <w:p w14:paraId="4F529D3E" w14:textId="5B371E4E" w:rsidR="755B93FD" w:rsidRPr="003851A9" w:rsidRDefault="755B93FD" w:rsidP="00D4123F">
      <w:pPr>
        <w:pStyle w:val="Ttulo3"/>
        <w:jc w:val="both"/>
      </w:pPr>
      <w:bookmarkStart w:id="25" w:name="_Toc159184493"/>
      <w:r w:rsidRPr="003851A9">
        <w:t>Plantilla de “</w:t>
      </w:r>
      <w:r w:rsidR="6F19C4EE" w:rsidRPr="003851A9">
        <w:t>N</w:t>
      </w:r>
      <w:r w:rsidRPr="003851A9">
        <w:t>ueva línea base”</w:t>
      </w:r>
      <w:bookmarkEnd w:id="25"/>
    </w:p>
    <w:p w14:paraId="55F277B7" w14:textId="2B202BA7" w:rsidR="065FBE40" w:rsidRPr="003851A9" w:rsidRDefault="065FBE40" w:rsidP="00D4123F">
      <w:pPr>
        <w:pStyle w:val="Ttulo4"/>
        <w:jc w:val="both"/>
      </w:pPr>
      <w:r w:rsidRPr="003851A9">
        <w:t xml:space="preserve"> </w:t>
      </w:r>
      <w:r w:rsidR="755B93FD" w:rsidRPr="003851A9">
        <w:t>Modelo</w:t>
      </w:r>
    </w:p>
    <w:p w14:paraId="40BA9BDD" w14:textId="77777777" w:rsidR="005666C7" w:rsidRPr="003851A9" w:rsidRDefault="005666C7" w:rsidP="005666C7"/>
    <w:tbl>
      <w:tblPr>
        <w:tblW w:w="8814" w:type="dxa"/>
        <w:tblInd w:w="75" w:type="dxa"/>
        <w:tblCellMar>
          <w:left w:w="70" w:type="dxa"/>
          <w:right w:w="70" w:type="dxa"/>
        </w:tblCellMar>
        <w:tblLook w:val="04A0" w:firstRow="1" w:lastRow="0" w:firstColumn="1" w:lastColumn="0" w:noHBand="0" w:noVBand="1"/>
      </w:tblPr>
      <w:tblGrid>
        <w:gridCol w:w="2834"/>
        <w:gridCol w:w="1488"/>
        <w:gridCol w:w="1836"/>
        <w:gridCol w:w="2486"/>
        <w:gridCol w:w="170"/>
      </w:tblGrid>
      <w:tr w:rsidR="00CC4E92" w:rsidRPr="003851A9" w14:paraId="0F0B17A3" w14:textId="77777777" w:rsidTr="00CC4E92">
        <w:trPr>
          <w:gridAfter w:val="1"/>
          <w:wAfter w:w="170" w:type="dxa"/>
          <w:trHeight w:val="252"/>
        </w:trPr>
        <w:tc>
          <w:tcPr>
            <w:tcW w:w="4322" w:type="dxa"/>
            <w:gridSpan w:val="2"/>
            <w:tcBorders>
              <w:top w:val="single" w:sz="4" w:space="0" w:color="000000"/>
              <w:left w:val="single" w:sz="4" w:space="0" w:color="000000"/>
              <w:bottom w:val="nil"/>
              <w:right w:val="nil"/>
            </w:tcBorders>
            <w:shd w:val="clear" w:color="000000" w:fill="D9D9D9"/>
            <w:noWrap/>
            <w:vAlign w:val="center"/>
            <w:hideMark/>
          </w:tcPr>
          <w:p w14:paraId="102C9FF3" w14:textId="77777777" w:rsidR="00CC4E92" w:rsidRPr="003851A9" w:rsidRDefault="00CC4E92">
            <w:pPr>
              <w:rPr>
                <w:color w:val="000000"/>
                <w:lang w:eastAsia="es-ES" w:bidi="ar-SA"/>
              </w:rPr>
            </w:pPr>
            <w:proofErr w:type="spellStart"/>
            <w:r w:rsidRPr="003851A9">
              <w:rPr>
                <w:color w:val="000000"/>
              </w:rPr>
              <w:t>IdC</w:t>
            </w:r>
            <w:proofErr w:type="spellEnd"/>
            <w:r w:rsidRPr="003851A9">
              <w:rPr>
                <w:color w:val="000000"/>
              </w:rPr>
              <w:t>:</w:t>
            </w:r>
          </w:p>
        </w:tc>
        <w:tc>
          <w:tcPr>
            <w:tcW w:w="4322"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1B00F6DC" w14:textId="77777777" w:rsidR="00CC4E92" w:rsidRPr="003851A9" w:rsidRDefault="00CC4E92">
            <w:pPr>
              <w:rPr>
                <w:color w:val="000000"/>
              </w:rPr>
            </w:pPr>
            <w:r w:rsidRPr="003851A9">
              <w:rPr>
                <w:color w:val="000000"/>
              </w:rPr>
              <w:t>Fecha de inicio:</w:t>
            </w:r>
          </w:p>
        </w:tc>
      </w:tr>
      <w:tr w:rsidR="00CC4E92" w:rsidRPr="003851A9" w14:paraId="24CBD330" w14:textId="77777777" w:rsidTr="00CC4E92">
        <w:trPr>
          <w:gridAfter w:val="1"/>
          <w:wAfter w:w="170" w:type="dxa"/>
          <w:trHeight w:val="252"/>
        </w:trPr>
        <w:tc>
          <w:tcPr>
            <w:tcW w:w="8644" w:type="dxa"/>
            <w:gridSpan w:val="4"/>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968728" w14:textId="77777777" w:rsidR="00CC4E92" w:rsidRPr="003851A9" w:rsidRDefault="00CC4E92">
            <w:pPr>
              <w:rPr>
                <w:color w:val="000000"/>
              </w:rPr>
            </w:pPr>
            <w:r w:rsidRPr="003851A9">
              <w:rPr>
                <w:color w:val="000000"/>
              </w:rPr>
              <w:t>Solicitante:</w:t>
            </w:r>
          </w:p>
        </w:tc>
      </w:tr>
      <w:tr w:rsidR="00CC4E92" w:rsidRPr="003851A9" w14:paraId="343EDD15" w14:textId="77777777" w:rsidTr="00CC4E92">
        <w:trPr>
          <w:gridAfter w:val="1"/>
          <w:wAfter w:w="170" w:type="dxa"/>
          <w:trHeight w:val="276"/>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3A71A11E" w14:textId="77777777" w:rsidR="00CC4E92" w:rsidRPr="003851A9" w:rsidRDefault="00CC4E92">
            <w:pPr>
              <w:rPr>
                <w:color w:val="000000"/>
              </w:rPr>
            </w:pPr>
            <w:r w:rsidRPr="003851A9">
              <w:rPr>
                <w:color w:val="000000"/>
              </w:rPr>
              <w:t>Descripción de la actualización:</w:t>
            </w:r>
          </w:p>
        </w:tc>
      </w:tr>
      <w:tr w:rsidR="00CC4E92" w:rsidRPr="003851A9" w14:paraId="3C60C42A"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6AB438A8"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1EEE708E" w14:textId="77777777" w:rsidR="00CC4E92" w:rsidRPr="003851A9" w:rsidRDefault="00CC4E92">
            <w:pPr>
              <w:rPr>
                <w:color w:val="000000"/>
              </w:rPr>
            </w:pPr>
          </w:p>
        </w:tc>
      </w:tr>
      <w:tr w:rsidR="00CC4E92" w:rsidRPr="003851A9" w14:paraId="18C206D8" w14:textId="77777777" w:rsidTr="00CC4E92">
        <w:trPr>
          <w:trHeight w:val="232"/>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67524B28" w14:textId="77777777" w:rsidR="00CC4E92" w:rsidRPr="003851A9" w:rsidRDefault="00CC4E92">
            <w:pPr>
              <w:rPr>
                <w:color w:val="000000"/>
              </w:rPr>
            </w:pPr>
            <w:r w:rsidRPr="003851A9">
              <w:rPr>
                <w:color w:val="000000"/>
              </w:rPr>
              <w:t>Registro de modificaciones:</w:t>
            </w:r>
          </w:p>
        </w:tc>
        <w:tc>
          <w:tcPr>
            <w:tcW w:w="170" w:type="dxa"/>
            <w:vAlign w:val="center"/>
            <w:hideMark/>
          </w:tcPr>
          <w:p w14:paraId="5B1A3DCF" w14:textId="77777777" w:rsidR="00CC4E92" w:rsidRPr="003851A9" w:rsidRDefault="00CC4E92">
            <w:pPr>
              <w:rPr>
                <w:sz w:val="20"/>
                <w:szCs w:val="20"/>
              </w:rPr>
            </w:pPr>
          </w:p>
        </w:tc>
      </w:tr>
      <w:tr w:rsidR="00CC4E92" w:rsidRPr="003851A9" w14:paraId="4BB8308D"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668D3B5F"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532BA079" w14:textId="77777777" w:rsidR="00CC4E92" w:rsidRPr="003851A9" w:rsidRDefault="00CC4E92">
            <w:pPr>
              <w:rPr>
                <w:color w:val="000000"/>
              </w:rPr>
            </w:pPr>
          </w:p>
        </w:tc>
      </w:tr>
      <w:tr w:rsidR="00CC4E92" w:rsidRPr="003851A9" w14:paraId="3133EEE7" w14:textId="77777777" w:rsidTr="00CC4E92">
        <w:trPr>
          <w:trHeight w:val="232"/>
        </w:trPr>
        <w:tc>
          <w:tcPr>
            <w:tcW w:w="8644" w:type="dxa"/>
            <w:gridSpan w:val="4"/>
            <w:vMerge w:val="restart"/>
            <w:tcBorders>
              <w:top w:val="single" w:sz="4" w:space="0" w:color="000000"/>
              <w:left w:val="single" w:sz="4" w:space="0" w:color="000000"/>
              <w:bottom w:val="nil"/>
              <w:right w:val="single" w:sz="4" w:space="0" w:color="000000"/>
            </w:tcBorders>
            <w:shd w:val="clear" w:color="auto" w:fill="auto"/>
            <w:noWrap/>
            <w:hideMark/>
          </w:tcPr>
          <w:p w14:paraId="742B6EF5" w14:textId="77777777" w:rsidR="00CC4E92" w:rsidRPr="003851A9" w:rsidRDefault="00CC4E92">
            <w:pPr>
              <w:rPr>
                <w:color w:val="000000"/>
              </w:rPr>
            </w:pPr>
            <w:r w:rsidRPr="003851A9">
              <w:rPr>
                <w:color w:val="000000"/>
              </w:rPr>
              <w:t>Plan de pruebas y validación:</w:t>
            </w:r>
          </w:p>
        </w:tc>
        <w:tc>
          <w:tcPr>
            <w:tcW w:w="170" w:type="dxa"/>
            <w:vAlign w:val="center"/>
            <w:hideMark/>
          </w:tcPr>
          <w:p w14:paraId="414C8FC2" w14:textId="77777777" w:rsidR="00CC4E92" w:rsidRPr="003851A9" w:rsidRDefault="00CC4E92">
            <w:pPr>
              <w:rPr>
                <w:sz w:val="20"/>
                <w:szCs w:val="20"/>
              </w:rPr>
            </w:pPr>
          </w:p>
        </w:tc>
      </w:tr>
      <w:tr w:rsidR="00CC4E92" w:rsidRPr="003851A9" w14:paraId="5C6C0A5B" w14:textId="77777777" w:rsidTr="00CC4E92">
        <w:trPr>
          <w:trHeight w:val="232"/>
        </w:trPr>
        <w:tc>
          <w:tcPr>
            <w:tcW w:w="8644" w:type="dxa"/>
            <w:gridSpan w:val="4"/>
            <w:vMerge/>
            <w:tcBorders>
              <w:top w:val="single" w:sz="4" w:space="0" w:color="000000"/>
              <w:left w:val="single" w:sz="4" w:space="0" w:color="000000"/>
              <w:bottom w:val="nil"/>
              <w:right w:val="single" w:sz="4" w:space="0" w:color="000000"/>
            </w:tcBorders>
            <w:vAlign w:val="center"/>
            <w:hideMark/>
          </w:tcPr>
          <w:p w14:paraId="3060DD33"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0F12B9BC" w14:textId="77777777" w:rsidR="00CC4E92" w:rsidRPr="003851A9" w:rsidRDefault="00CC4E92">
            <w:pPr>
              <w:rPr>
                <w:color w:val="000000"/>
              </w:rPr>
            </w:pPr>
          </w:p>
        </w:tc>
      </w:tr>
      <w:tr w:rsidR="00CC4E92" w:rsidRPr="003851A9" w14:paraId="3146C749" w14:textId="77777777" w:rsidTr="00CC4E92">
        <w:trPr>
          <w:trHeight w:val="252"/>
        </w:trPr>
        <w:tc>
          <w:tcPr>
            <w:tcW w:w="8644" w:type="dxa"/>
            <w:gridSpan w:val="4"/>
            <w:tcBorders>
              <w:top w:val="single" w:sz="4" w:space="0" w:color="000000"/>
              <w:left w:val="single" w:sz="4" w:space="0" w:color="000000"/>
              <w:bottom w:val="nil"/>
              <w:right w:val="single" w:sz="4" w:space="0" w:color="000000"/>
            </w:tcBorders>
            <w:shd w:val="clear" w:color="auto" w:fill="auto"/>
            <w:noWrap/>
            <w:vAlign w:val="center"/>
            <w:hideMark/>
          </w:tcPr>
          <w:p w14:paraId="37D63394" w14:textId="77777777" w:rsidR="00CC4E92" w:rsidRPr="003851A9" w:rsidRDefault="00CC4E92">
            <w:pPr>
              <w:jc w:val="center"/>
              <w:rPr>
                <w:b/>
                <w:bCs/>
                <w:color w:val="000000"/>
              </w:rPr>
            </w:pPr>
            <w:r w:rsidRPr="003851A9">
              <w:rPr>
                <w:b/>
                <w:bCs/>
                <w:color w:val="000000"/>
              </w:rPr>
              <w:t>Cambios</w:t>
            </w:r>
          </w:p>
        </w:tc>
        <w:tc>
          <w:tcPr>
            <w:tcW w:w="170" w:type="dxa"/>
            <w:vAlign w:val="center"/>
            <w:hideMark/>
          </w:tcPr>
          <w:p w14:paraId="2F858B89" w14:textId="77777777" w:rsidR="00CC4E92" w:rsidRPr="003851A9" w:rsidRDefault="00CC4E92">
            <w:pPr>
              <w:rPr>
                <w:sz w:val="20"/>
                <w:szCs w:val="20"/>
              </w:rPr>
            </w:pPr>
          </w:p>
        </w:tc>
      </w:tr>
      <w:tr w:rsidR="00CC4E92" w:rsidRPr="003851A9" w14:paraId="37F01F0D" w14:textId="77777777" w:rsidTr="00CC4E92">
        <w:trPr>
          <w:trHeight w:val="232"/>
        </w:trPr>
        <w:tc>
          <w:tcPr>
            <w:tcW w:w="283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357FE0F" w14:textId="77777777" w:rsidR="00CC4E92" w:rsidRPr="003851A9" w:rsidRDefault="00CC4E92">
            <w:pPr>
              <w:jc w:val="center"/>
              <w:rPr>
                <w:color w:val="000000"/>
              </w:rPr>
            </w:pPr>
            <w:r w:rsidRPr="003851A9">
              <w:rPr>
                <w:color w:val="000000"/>
              </w:rPr>
              <w:t>Temporales</w:t>
            </w:r>
          </w:p>
        </w:tc>
        <w:tc>
          <w:tcPr>
            <w:tcW w:w="3324"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1BA4450" w14:textId="77777777" w:rsidR="00CC4E92" w:rsidRPr="003851A9" w:rsidRDefault="00CC4E92">
            <w:pPr>
              <w:jc w:val="center"/>
              <w:rPr>
                <w:color w:val="000000"/>
              </w:rPr>
            </w:pPr>
            <w:r w:rsidRPr="003851A9">
              <w:rPr>
                <w:color w:val="000000"/>
              </w:rPr>
              <w:t>Económicos</w:t>
            </w:r>
          </w:p>
        </w:tc>
        <w:tc>
          <w:tcPr>
            <w:tcW w:w="24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1DB9A1D" w14:textId="77777777" w:rsidR="00CC4E92" w:rsidRPr="003851A9" w:rsidRDefault="00CC4E92">
            <w:pPr>
              <w:jc w:val="center"/>
              <w:rPr>
                <w:color w:val="000000"/>
              </w:rPr>
            </w:pPr>
            <w:r w:rsidRPr="003851A9">
              <w:rPr>
                <w:color w:val="000000"/>
              </w:rPr>
              <w:t>De Alcance</w:t>
            </w:r>
          </w:p>
        </w:tc>
        <w:tc>
          <w:tcPr>
            <w:tcW w:w="170" w:type="dxa"/>
            <w:vAlign w:val="center"/>
            <w:hideMark/>
          </w:tcPr>
          <w:p w14:paraId="20B41757" w14:textId="77777777" w:rsidR="00CC4E92" w:rsidRPr="003851A9" w:rsidRDefault="00CC4E92">
            <w:pPr>
              <w:rPr>
                <w:sz w:val="20"/>
                <w:szCs w:val="20"/>
              </w:rPr>
            </w:pPr>
          </w:p>
        </w:tc>
      </w:tr>
      <w:tr w:rsidR="00CC4E92" w:rsidRPr="003851A9" w14:paraId="78C0DA9D"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1E40347"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735E6E31"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08B63EDF"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5296A83C" w14:textId="77777777" w:rsidR="00CC4E92" w:rsidRPr="003851A9" w:rsidRDefault="00CC4E92">
            <w:pPr>
              <w:jc w:val="center"/>
              <w:rPr>
                <w:color w:val="000000"/>
              </w:rPr>
            </w:pPr>
          </w:p>
        </w:tc>
      </w:tr>
      <w:tr w:rsidR="00CC4E92" w:rsidRPr="003851A9" w14:paraId="40798074"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98FAA8E"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378EC441"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7B0BD411"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0FD383F1" w14:textId="77777777" w:rsidR="00CC4E92" w:rsidRPr="003851A9" w:rsidRDefault="00CC4E92">
            <w:pPr>
              <w:rPr>
                <w:sz w:val="20"/>
                <w:szCs w:val="20"/>
              </w:rPr>
            </w:pPr>
          </w:p>
        </w:tc>
      </w:tr>
      <w:tr w:rsidR="00CC4E92" w:rsidRPr="003851A9" w14:paraId="64219AFC"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1041BC0F"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44D83DBA"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36C4DDD7"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397F4FB5" w14:textId="77777777" w:rsidR="00CC4E92" w:rsidRPr="003851A9" w:rsidRDefault="00CC4E92">
            <w:pPr>
              <w:rPr>
                <w:sz w:val="20"/>
                <w:szCs w:val="20"/>
              </w:rPr>
            </w:pPr>
          </w:p>
        </w:tc>
      </w:tr>
      <w:tr w:rsidR="00CC4E92" w:rsidRPr="003851A9" w14:paraId="1945C6A5" w14:textId="77777777" w:rsidTr="00CC4E92">
        <w:trPr>
          <w:trHeight w:val="232"/>
        </w:trPr>
        <w:tc>
          <w:tcPr>
            <w:tcW w:w="2834" w:type="dxa"/>
            <w:vMerge/>
            <w:tcBorders>
              <w:top w:val="single" w:sz="4" w:space="0" w:color="auto"/>
              <w:left w:val="single" w:sz="4" w:space="0" w:color="auto"/>
              <w:bottom w:val="single" w:sz="4" w:space="0" w:color="000000"/>
              <w:right w:val="single" w:sz="4" w:space="0" w:color="000000"/>
            </w:tcBorders>
            <w:vAlign w:val="center"/>
            <w:hideMark/>
          </w:tcPr>
          <w:p w14:paraId="78439347" w14:textId="77777777" w:rsidR="00CC4E92" w:rsidRPr="003851A9" w:rsidRDefault="00CC4E92">
            <w:pPr>
              <w:rPr>
                <w:color w:val="000000"/>
              </w:rPr>
            </w:pPr>
          </w:p>
        </w:tc>
        <w:tc>
          <w:tcPr>
            <w:tcW w:w="3324" w:type="dxa"/>
            <w:gridSpan w:val="2"/>
            <w:vMerge/>
            <w:tcBorders>
              <w:top w:val="single" w:sz="4" w:space="0" w:color="auto"/>
              <w:left w:val="single" w:sz="4" w:space="0" w:color="auto"/>
              <w:bottom w:val="single" w:sz="4" w:space="0" w:color="000000"/>
              <w:right w:val="single" w:sz="4" w:space="0" w:color="000000"/>
            </w:tcBorders>
            <w:vAlign w:val="center"/>
            <w:hideMark/>
          </w:tcPr>
          <w:p w14:paraId="537613E9" w14:textId="77777777" w:rsidR="00CC4E92" w:rsidRPr="003851A9" w:rsidRDefault="00CC4E92">
            <w:pPr>
              <w:rPr>
                <w:color w:val="000000"/>
              </w:rPr>
            </w:pPr>
          </w:p>
        </w:tc>
        <w:tc>
          <w:tcPr>
            <w:tcW w:w="2484" w:type="dxa"/>
            <w:vMerge/>
            <w:tcBorders>
              <w:top w:val="single" w:sz="4" w:space="0" w:color="auto"/>
              <w:left w:val="single" w:sz="4" w:space="0" w:color="auto"/>
              <w:bottom w:val="single" w:sz="4" w:space="0" w:color="000000"/>
              <w:right w:val="single" w:sz="4" w:space="0" w:color="000000"/>
            </w:tcBorders>
            <w:vAlign w:val="center"/>
            <w:hideMark/>
          </w:tcPr>
          <w:p w14:paraId="73E6BB11" w14:textId="77777777" w:rsidR="00CC4E92" w:rsidRPr="003851A9" w:rsidRDefault="00CC4E92">
            <w:pPr>
              <w:rPr>
                <w:color w:val="000000"/>
              </w:rPr>
            </w:pPr>
          </w:p>
        </w:tc>
        <w:tc>
          <w:tcPr>
            <w:tcW w:w="170" w:type="dxa"/>
            <w:tcBorders>
              <w:top w:val="nil"/>
              <w:left w:val="nil"/>
              <w:bottom w:val="nil"/>
              <w:right w:val="nil"/>
            </w:tcBorders>
            <w:shd w:val="clear" w:color="auto" w:fill="auto"/>
            <w:noWrap/>
            <w:vAlign w:val="bottom"/>
            <w:hideMark/>
          </w:tcPr>
          <w:p w14:paraId="75A36AD1" w14:textId="77777777" w:rsidR="00CC4E92" w:rsidRPr="003851A9" w:rsidRDefault="00CC4E92">
            <w:pPr>
              <w:rPr>
                <w:sz w:val="20"/>
                <w:szCs w:val="20"/>
              </w:rPr>
            </w:pPr>
          </w:p>
        </w:tc>
      </w:tr>
      <w:tr w:rsidR="00CC4E92" w:rsidRPr="003851A9" w14:paraId="62152DA3" w14:textId="77777777" w:rsidTr="00CC4E92">
        <w:trPr>
          <w:trHeight w:val="884"/>
        </w:trPr>
        <w:tc>
          <w:tcPr>
            <w:tcW w:w="8644" w:type="dxa"/>
            <w:gridSpan w:val="4"/>
            <w:tcBorders>
              <w:top w:val="nil"/>
              <w:left w:val="single" w:sz="4" w:space="0" w:color="000000"/>
              <w:bottom w:val="single" w:sz="4" w:space="0" w:color="000000"/>
              <w:right w:val="single" w:sz="4" w:space="0" w:color="000000"/>
            </w:tcBorders>
            <w:shd w:val="clear" w:color="auto" w:fill="auto"/>
            <w:noWrap/>
            <w:hideMark/>
          </w:tcPr>
          <w:p w14:paraId="24E25F04" w14:textId="77777777" w:rsidR="00CC4E92" w:rsidRPr="003851A9" w:rsidRDefault="00CC4E92">
            <w:pPr>
              <w:rPr>
                <w:color w:val="000000"/>
              </w:rPr>
            </w:pPr>
            <w:r w:rsidRPr="003851A9">
              <w:rPr>
                <w:color w:val="000000"/>
              </w:rPr>
              <w:t>Observaciones adicionales:</w:t>
            </w:r>
          </w:p>
        </w:tc>
        <w:tc>
          <w:tcPr>
            <w:tcW w:w="170" w:type="dxa"/>
            <w:vAlign w:val="center"/>
            <w:hideMark/>
          </w:tcPr>
          <w:p w14:paraId="1B63E356" w14:textId="77777777" w:rsidR="00CC4E92" w:rsidRPr="003851A9" w:rsidRDefault="00CC4E92">
            <w:pPr>
              <w:rPr>
                <w:sz w:val="20"/>
                <w:szCs w:val="20"/>
              </w:rPr>
            </w:pPr>
          </w:p>
        </w:tc>
      </w:tr>
      <w:tr w:rsidR="00CC4E92" w:rsidRPr="003851A9" w14:paraId="1EF3B693" w14:textId="77777777" w:rsidTr="00CC4E92">
        <w:trPr>
          <w:trHeight w:val="252"/>
        </w:trPr>
        <w:tc>
          <w:tcPr>
            <w:tcW w:w="8644" w:type="dxa"/>
            <w:gridSpan w:val="4"/>
            <w:tcBorders>
              <w:top w:val="nil"/>
              <w:left w:val="single" w:sz="4" w:space="0" w:color="000000"/>
              <w:bottom w:val="single" w:sz="4" w:space="0" w:color="000000"/>
              <w:right w:val="single" w:sz="4" w:space="0" w:color="000000"/>
            </w:tcBorders>
            <w:shd w:val="clear" w:color="000000" w:fill="D9D9D9"/>
            <w:noWrap/>
            <w:vAlign w:val="center"/>
            <w:hideMark/>
          </w:tcPr>
          <w:p w14:paraId="6184A66C" w14:textId="77777777" w:rsidR="00CC4E92" w:rsidRPr="003851A9" w:rsidRDefault="00CC4E92">
            <w:pPr>
              <w:jc w:val="center"/>
              <w:rPr>
                <w:color w:val="000000"/>
              </w:rPr>
            </w:pPr>
            <w:r w:rsidRPr="003851A9">
              <w:rPr>
                <w:color w:val="000000"/>
              </w:rPr>
              <w:t>Id 1/1 (número de página relativo)</w:t>
            </w:r>
          </w:p>
        </w:tc>
        <w:tc>
          <w:tcPr>
            <w:tcW w:w="170" w:type="dxa"/>
            <w:vAlign w:val="center"/>
            <w:hideMark/>
          </w:tcPr>
          <w:p w14:paraId="38F15FC4" w14:textId="77777777" w:rsidR="00CC4E92" w:rsidRPr="003851A9" w:rsidRDefault="00CC4E92">
            <w:pPr>
              <w:rPr>
                <w:sz w:val="20"/>
                <w:szCs w:val="20"/>
              </w:rPr>
            </w:pPr>
          </w:p>
        </w:tc>
      </w:tr>
    </w:tbl>
    <w:p w14:paraId="07F21A89" w14:textId="77777777" w:rsidR="005666C7" w:rsidRPr="003851A9" w:rsidRDefault="005666C7" w:rsidP="005666C7"/>
    <w:p w14:paraId="1A6CB4E2" w14:textId="1E62A86F" w:rsidR="755B93FD" w:rsidRPr="003851A9" w:rsidRDefault="755B93FD" w:rsidP="00D4123F">
      <w:pPr>
        <w:pStyle w:val="Ttulo4"/>
        <w:jc w:val="both"/>
      </w:pPr>
      <w:r w:rsidRPr="003851A9">
        <w:t>Justificación de sus campos</w:t>
      </w:r>
    </w:p>
    <w:p w14:paraId="7E08E347" w14:textId="6EEDE688" w:rsidR="2F439930" w:rsidRPr="003851A9" w:rsidRDefault="2F439930" w:rsidP="00D4123F">
      <w:pPr>
        <w:numPr>
          <w:ilvl w:val="0"/>
          <w:numId w:val="37"/>
        </w:numPr>
        <w:jc w:val="both"/>
      </w:pPr>
      <w:r w:rsidRPr="003851A9">
        <w:t xml:space="preserve">Plantilla:  </w:t>
      </w:r>
    </w:p>
    <w:p w14:paraId="746DF752" w14:textId="11DF1362" w:rsidR="2F439930" w:rsidRPr="003851A9" w:rsidRDefault="2F439930" w:rsidP="00D4123F">
      <w:pPr>
        <w:pStyle w:val="Prrafodelista"/>
        <w:numPr>
          <w:ilvl w:val="1"/>
          <w:numId w:val="37"/>
        </w:numPr>
        <w:spacing w:line="259" w:lineRule="auto"/>
        <w:jc w:val="both"/>
      </w:pPr>
      <w:r w:rsidRPr="003851A9">
        <w:rPr>
          <w:u w:val="single"/>
        </w:rPr>
        <w:t>Fecha</w:t>
      </w:r>
      <w:r w:rsidR="03F64DFC" w:rsidRPr="003851A9">
        <w:rPr>
          <w:u w:val="single"/>
        </w:rPr>
        <w:t xml:space="preserve"> de actualización</w:t>
      </w:r>
      <w:r w:rsidRPr="003851A9">
        <w:t xml:space="preserve">: cuándo </w:t>
      </w:r>
      <w:r w:rsidR="1E5539B1" w:rsidRPr="003851A9">
        <w:t xml:space="preserve">se configura la nueva </w:t>
      </w:r>
      <w:r w:rsidR="0030369B" w:rsidRPr="003851A9">
        <w:t>línea</w:t>
      </w:r>
      <w:r w:rsidR="1E5539B1" w:rsidRPr="003851A9">
        <w:t xml:space="preserve"> base.</w:t>
      </w:r>
    </w:p>
    <w:p w14:paraId="501D6239" w14:textId="3E3C4C60" w:rsidR="2F439930" w:rsidRPr="003851A9" w:rsidRDefault="00BC120B" w:rsidP="0030369B">
      <w:pPr>
        <w:numPr>
          <w:ilvl w:val="1"/>
          <w:numId w:val="37"/>
        </w:numPr>
        <w:jc w:val="both"/>
        <w:rPr>
          <w:ins w:id="26" w:author="Microsoft Word" w:date="2024-02-17T20:49:00Z"/>
        </w:rPr>
      </w:pPr>
      <w:proofErr w:type="spellStart"/>
      <w:r w:rsidRPr="003851A9">
        <w:rPr>
          <w:u w:val="single"/>
        </w:rPr>
        <w:t>IdC</w:t>
      </w:r>
      <w:proofErr w:type="spellEnd"/>
      <w:r w:rsidRPr="003851A9">
        <w:t>: número identificador del cambio a realizar (el mismo que el identificador del ECO).</w:t>
      </w:r>
    </w:p>
    <w:p w14:paraId="3EF2431E" w14:textId="457435F2" w:rsidR="2F439930" w:rsidRPr="003851A9" w:rsidRDefault="2F439930" w:rsidP="00D4123F">
      <w:pPr>
        <w:pStyle w:val="Prrafodelista"/>
        <w:numPr>
          <w:ilvl w:val="1"/>
          <w:numId w:val="37"/>
        </w:numPr>
        <w:jc w:val="both"/>
      </w:pPr>
      <w:r w:rsidRPr="003851A9">
        <w:rPr>
          <w:u w:val="single"/>
        </w:rPr>
        <w:t xml:space="preserve">Descripción de la </w:t>
      </w:r>
      <w:r w:rsidR="189FD741" w:rsidRPr="003851A9">
        <w:rPr>
          <w:u w:val="single"/>
        </w:rPr>
        <w:t>actualización</w:t>
      </w:r>
      <w:r w:rsidRPr="003851A9">
        <w:t xml:space="preserve">: proporciona una descripción clara y concisa sobre </w:t>
      </w:r>
      <w:r w:rsidR="3C349CC9" w:rsidRPr="003851A9">
        <w:t>la configuración actualizada</w:t>
      </w:r>
      <w:r w:rsidRPr="003851A9">
        <w:t>.</w:t>
      </w:r>
    </w:p>
    <w:p w14:paraId="3133862E" w14:textId="2E4225D1" w:rsidR="5CAC2828" w:rsidRPr="003851A9" w:rsidRDefault="5CAC2828" w:rsidP="00D4123F">
      <w:pPr>
        <w:pStyle w:val="Prrafodelista"/>
        <w:numPr>
          <w:ilvl w:val="1"/>
          <w:numId w:val="37"/>
        </w:numPr>
        <w:jc w:val="both"/>
      </w:pPr>
      <w:r w:rsidRPr="003851A9">
        <w:rPr>
          <w:u w:val="single"/>
        </w:rPr>
        <w:t>Registro de modificaciones</w:t>
      </w:r>
      <w:r w:rsidRPr="003851A9">
        <w:t>: documenta las modificaciones realizadas durante la fase de implementación del cambio que hayan contribuido a la creación de la nueva línea base.</w:t>
      </w:r>
    </w:p>
    <w:p w14:paraId="033D1DDC" w14:textId="0EA59769" w:rsidR="2F439930" w:rsidRPr="003851A9" w:rsidRDefault="2F439930" w:rsidP="00D4123F">
      <w:pPr>
        <w:pStyle w:val="Prrafodelista"/>
        <w:numPr>
          <w:ilvl w:val="1"/>
          <w:numId w:val="37"/>
        </w:numPr>
        <w:jc w:val="both"/>
        <w:rPr>
          <w:u w:val="single"/>
        </w:rPr>
      </w:pPr>
      <w:r w:rsidRPr="003851A9">
        <w:rPr>
          <w:u w:val="single"/>
        </w:rPr>
        <w:t>Plan de Pruebas y Validación:</w:t>
      </w:r>
      <w:r w:rsidRPr="003851A9">
        <w:t xml:space="preserve"> </w:t>
      </w:r>
      <w:r w:rsidR="69AF56F8" w:rsidRPr="003851A9">
        <w:t>detalla los procedimientos y criterios utilizados para validar la nueva configuración del proyecto.</w:t>
      </w:r>
    </w:p>
    <w:p w14:paraId="2BDBACC7" w14:textId="0BB23441" w:rsidR="588E95A8" w:rsidRPr="003851A9" w:rsidRDefault="588E95A8" w:rsidP="00D4123F">
      <w:pPr>
        <w:pStyle w:val="Prrafodelista"/>
        <w:numPr>
          <w:ilvl w:val="1"/>
          <w:numId w:val="37"/>
        </w:numPr>
        <w:jc w:val="both"/>
      </w:pPr>
      <w:r w:rsidRPr="003851A9">
        <w:rPr>
          <w:u w:val="single"/>
        </w:rPr>
        <w:t xml:space="preserve">Cambios </w:t>
      </w:r>
      <w:r w:rsidR="4A90994B" w:rsidRPr="003851A9">
        <w:rPr>
          <w:u w:val="single"/>
        </w:rPr>
        <w:t>temporales</w:t>
      </w:r>
      <w:r w:rsidRPr="003851A9">
        <w:rPr>
          <w:u w:val="single"/>
        </w:rPr>
        <w:t>:</w:t>
      </w:r>
      <w:r w:rsidRPr="003851A9">
        <w:t xml:space="preserve"> contiene todos aquellos plazos t</w:t>
      </w:r>
      <w:r w:rsidR="6B3E26B2" w:rsidRPr="003851A9">
        <w:t>emporales que hayan sido alterados, comparándolo con la línea base anterior.</w:t>
      </w:r>
    </w:p>
    <w:p w14:paraId="04FA19F4" w14:textId="3E3A4587" w:rsidR="2EE65E84" w:rsidRPr="003851A9" w:rsidRDefault="2EE65E84" w:rsidP="00D4123F">
      <w:pPr>
        <w:pStyle w:val="Prrafodelista"/>
        <w:numPr>
          <w:ilvl w:val="1"/>
          <w:numId w:val="37"/>
        </w:numPr>
        <w:jc w:val="both"/>
      </w:pPr>
      <w:r w:rsidRPr="003851A9">
        <w:rPr>
          <w:u w:val="single"/>
        </w:rPr>
        <w:t>Cambios económicos:</w:t>
      </w:r>
      <w:r w:rsidRPr="003851A9">
        <w:t xml:space="preserve"> contiene los presupuestos actualizados, comparándolos con la línea base anterior.</w:t>
      </w:r>
    </w:p>
    <w:p w14:paraId="68B23F4F" w14:textId="505D3F44" w:rsidR="6887F115" w:rsidRPr="003851A9" w:rsidRDefault="6887F115" w:rsidP="00D4123F">
      <w:pPr>
        <w:pStyle w:val="Prrafodelista"/>
        <w:numPr>
          <w:ilvl w:val="1"/>
          <w:numId w:val="37"/>
        </w:numPr>
        <w:jc w:val="both"/>
      </w:pPr>
      <w:r w:rsidRPr="003851A9">
        <w:rPr>
          <w:u w:val="single"/>
        </w:rPr>
        <w:t>Cambios en el alcance</w:t>
      </w:r>
      <w:r w:rsidRPr="003851A9">
        <w:t>: contiene el alcance resultante de la actualización de la línea de base, comparándolo con la línea de</w:t>
      </w:r>
      <w:r w:rsidR="147D453D" w:rsidRPr="003851A9">
        <w:t xml:space="preserve"> base anterior.</w:t>
      </w:r>
    </w:p>
    <w:p w14:paraId="03899837" w14:textId="77777777" w:rsidR="2F439930" w:rsidRPr="003851A9" w:rsidRDefault="2F439930" w:rsidP="00D4123F">
      <w:pPr>
        <w:pStyle w:val="Prrafodelista"/>
        <w:numPr>
          <w:ilvl w:val="1"/>
          <w:numId w:val="37"/>
        </w:numPr>
        <w:jc w:val="both"/>
        <w:rPr>
          <w:u w:val="single"/>
        </w:rPr>
      </w:pPr>
      <w:r w:rsidRPr="003851A9">
        <w:rPr>
          <w:u w:val="single"/>
        </w:rPr>
        <w:t xml:space="preserve">Observaciones Adicionales: </w:t>
      </w:r>
      <w:r w:rsidRPr="003851A9">
        <w:t>espacio para cualquier observación adicional o información relevante.</w:t>
      </w:r>
    </w:p>
    <w:p w14:paraId="1AE878A2" w14:textId="77777777" w:rsidR="2F439930" w:rsidRPr="003851A9" w:rsidRDefault="2F439930" w:rsidP="00D4123F">
      <w:pPr>
        <w:pStyle w:val="Prrafodelista"/>
        <w:numPr>
          <w:ilvl w:val="0"/>
          <w:numId w:val="37"/>
        </w:numPr>
        <w:jc w:val="both"/>
      </w:pPr>
      <w:r w:rsidRPr="003851A9">
        <w:t xml:space="preserve">Pie de plantilla: </w:t>
      </w:r>
    </w:p>
    <w:p w14:paraId="0F3CE757" w14:textId="77777777" w:rsidR="2F439930" w:rsidRPr="003851A9" w:rsidRDefault="2F439930" w:rsidP="00D4123F">
      <w:pPr>
        <w:pStyle w:val="Prrafodelista"/>
        <w:numPr>
          <w:ilvl w:val="1"/>
          <w:numId w:val="37"/>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276FD047" w14:textId="331E00D9" w:rsidR="4040DDEE" w:rsidRPr="003851A9" w:rsidRDefault="4040DDEE" w:rsidP="4040DDEE"/>
    <w:p w14:paraId="21F52565" w14:textId="03473600" w:rsidR="009065DE" w:rsidRPr="003851A9" w:rsidRDefault="009065DE" w:rsidP="006C386B">
      <w:pPr>
        <w:pStyle w:val="Ttulo3"/>
        <w:jc w:val="both"/>
      </w:pPr>
      <w:bookmarkStart w:id="27" w:name="_Toc159184494"/>
      <w:r w:rsidRPr="003851A9">
        <w:lastRenderedPageBreak/>
        <w:t>Plantilla de “</w:t>
      </w:r>
      <w:r w:rsidR="00F96FE0" w:rsidRPr="003851A9">
        <w:t>Notificación de cambio realizado”</w:t>
      </w:r>
      <w:bookmarkEnd w:id="27"/>
    </w:p>
    <w:p w14:paraId="41CA9ED9" w14:textId="48CC0E72" w:rsidR="00F96FE0" w:rsidRPr="003851A9" w:rsidRDefault="00F96FE0" w:rsidP="006C386B">
      <w:pPr>
        <w:pStyle w:val="Ttulo4"/>
        <w:jc w:val="both"/>
      </w:pPr>
      <w:r w:rsidRPr="003851A9">
        <w:t>Modelo</w:t>
      </w:r>
    </w:p>
    <w:p w14:paraId="3733259D" w14:textId="77777777" w:rsidR="00CC4E92" w:rsidRPr="003851A9" w:rsidRDefault="00CC4E92" w:rsidP="00CC4E92"/>
    <w:tbl>
      <w:tblPr>
        <w:tblW w:w="8638" w:type="dxa"/>
        <w:tblInd w:w="75" w:type="dxa"/>
        <w:tblCellMar>
          <w:left w:w="70" w:type="dxa"/>
          <w:right w:w="70" w:type="dxa"/>
        </w:tblCellMar>
        <w:tblLook w:val="04A0" w:firstRow="1" w:lastRow="0" w:firstColumn="1" w:lastColumn="0" w:noHBand="0" w:noVBand="1"/>
      </w:tblPr>
      <w:tblGrid>
        <w:gridCol w:w="3187"/>
        <w:gridCol w:w="1063"/>
        <w:gridCol w:w="2124"/>
        <w:gridCol w:w="2127"/>
        <w:gridCol w:w="146"/>
      </w:tblGrid>
      <w:tr w:rsidR="00F85973" w:rsidRPr="003851A9" w14:paraId="12D047BC" w14:textId="77777777" w:rsidTr="00F85973">
        <w:trPr>
          <w:gridAfter w:val="1"/>
          <w:wAfter w:w="137" w:type="dxa"/>
          <w:trHeight w:val="252"/>
        </w:trPr>
        <w:tc>
          <w:tcPr>
            <w:tcW w:w="4250" w:type="dxa"/>
            <w:gridSpan w:val="2"/>
            <w:tcBorders>
              <w:top w:val="single" w:sz="4" w:space="0" w:color="000000"/>
              <w:left w:val="single" w:sz="4" w:space="0" w:color="000000"/>
              <w:bottom w:val="nil"/>
              <w:right w:val="nil"/>
            </w:tcBorders>
            <w:shd w:val="clear" w:color="000000" w:fill="D9D9D9"/>
            <w:noWrap/>
            <w:vAlign w:val="center"/>
            <w:hideMark/>
          </w:tcPr>
          <w:p w14:paraId="64D018CA" w14:textId="77777777" w:rsidR="00F85973" w:rsidRPr="003851A9" w:rsidRDefault="00F85973">
            <w:pPr>
              <w:rPr>
                <w:color w:val="000000"/>
                <w:lang w:eastAsia="es-ES" w:bidi="ar-SA"/>
              </w:rPr>
            </w:pPr>
            <w:proofErr w:type="spellStart"/>
            <w:r w:rsidRPr="003851A9">
              <w:rPr>
                <w:color w:val="000000"/>
              </w:rPr>
              <w:t>IdC</w:t>
            </w:r>
            <w:proofErr w:type="spellEnd"/>
            <w:r w:rsidRPr="003851A9">
              <w:rPr>
                <w:color w:val="000000"/>
              </w:rPr>
              <w:t>:</w:t>
            </w:r>
          </w:p>
        </w:tc>
        <w:tc>
          <w:tcPr>
            <w:tcW w:w="4251" w:type="dxa"/>
            <w:gridSpan w:val="2"/>
            <w:tcBorders>
              <w:top w:val="single" w:sz="4" w:space="0" w:color="000000"/>
              <w:left w:val="single" w:sz="4" w:space="0" w:color="000000"/>
              <w:bottom w:val="nil"/>
              <w:right w:val="single" w:sz="4" w:space="0" w:color="000000"/>
            </w:tcBorders>
            <w:shd w:val="clear" w:color="000000" w:fill="D9D9D9"/>
            <w:noWrap/>
            <w:vAlign w:val="center"/>
            <w:hideMark/>
          </w:tcPr>
          <w:p w14:paraId="1E53E04A" w14:textId="77777777" w:rsidR="00F85973" w:rsidRPr="003851A9" w:rsidRDefault="00F85973">
            <w:pPr>
              <w:rPr>
                <w:color w:val="000000"/>
              </w:rPr>
            </w:pPr>
            <w:r w:rsidRPr="003851A9">
              <w:rPr>
                <w:color w:val="000000"/>
              </w:rPr>
              <w:t>Fecha de notificación:</w:t>
            </w:r>
          </w:p>
        </w:tc>
      </w:tr>
      <w:tr w:rsidR="00F85973" w:rsidRPr="003851A9" w14:paraId="0D01E040" w14:textId="77777777" w:rsidTr="00F85973">
        <w:trPr>
          <w:gridAfter w:val="1"/>
          <w:wAfter w:w="137" w:type="dxa"/>
          <w:trHeight w:val="252"/>
        </w:trPr>
        <w:tc>
          <w:tcPr>
            <w:tcW w:w="8501" w:type="dxa"/>
            <w:gridSpan w:val="4"/>
            <w:tcBorders>
              <w:top w:val="single" w:sz="4" w:space="0" w:color="000000"/>
              <w:left w:val="single" w:sz="4" w:space="0" w:color="000000"/>
              <w:bottom w:val="single" w:sz="4" w:space="0" w:color="000000"/>
              <w:right w:val="single" w:sz="4" w:space="0" w:color="000000"/>
            </w:tcBorders>
            <w:shd w:val="clear" w:color="000000" w:fill="D9D9D9"/>
            <w:noWrap/>
            <w:vAlign w:val="center"/>
            <w:hideMark/>
          </w:tcPr>
          <w:p w14:paraId="5B5CAA66" w14:textId="77777777" w:rsidR="00F85973" w:rsidRPr="003851A9" w:rsidRDefault="00F85973">
            <w:pPr>
              <w:rPr>
                <w:color w:val="000000"/>
              </w:rPr>
            </w:pPr>
            <w:proofErr w:type="spellStart"/>
            <w:r w:rsidRPr="003851A9">
              <w:rPr>
                <w:color w:val="000000"/>
              </w:rPr>
              <w:t>IdPs</w:t>
            </w:r>
            <w:proofErr w:type="spellEnd"/>
            <w:r w:rsidRPr="003851A9">
              <w:rPr>
                <w:color w:val="000000"/>
              </w:rPr>
              <w:t>:</w:t>
            </w:r>
          </w:p>
        </w:tc>
      </w:tr>
      <w:tr w:rsidR="00F85973" w:rsidRPr="003851A9" w14:paraId="7D1BB073" w14:textId="77777777" w:rsidTr="00F85973">
        <w:trPr>
          <w:gridAfter w:val="1"/>
          <w:wAfter w:w="137" w:type="dxa"/>
          <w:trHeight w:val="276"/>
        </w:trPr>
        <w:tc>
          <w:tcPr>
            <w:tcW w:w="8501" w:type="dxa"/>
            <w:gridSpan w:val="4"/>
            <w:vMerge w:val="restart"/>
            <w:tcBorders>
              <w:top w:val="nil"/>
              <w:left w:val="single" w:sz="4" w:space="0" w:color="000000"/>
              <w:bottom w:val="single" w:sz="4" w:space="0" w:color="000000"/>
              <w:right w:val="single" w:sz="4" w:space="0" w:color="000000"/>
            </w:tcBorders>
            <w:shd w:val="clear" w:color="auto" w:fill="auto"/>
            <w:noWrap/>
            <w:hideMark/>
          </w:tcPr>
          <w:p w14:paraId="1C04BEE2" w14:textId="77777777" w:rsidR="00F85973" w:rsidRPr="003851A9" w:rsidRDefault="00F85973">
            <w:pPr>
              <w:rPr>
                <w:color w:val="000000"/>
              </w:rPr>
            </w:pPr>
            <w:r w:rsidRPr="003851A9">
              <w:rPr>
                <w:color w:val="000000"/>
              </w:rPr>
              <w:t>Descripción del cambio:</w:t>
            </w:r>
          </w:p>
        </w:tc>
      </w:tr>
      <w:tr w:rsidR="00F85973" w:rsidRPr="003851A9" w14:paraId="7C1C948C" w14:textId="77777777" w:rsidTr="00F85973">
        <w:trPr>
          <w:trHeight w:val="234"/>
        </w:trPr>
        <w:tc>
          <w:tcPr>
            <w:tcW w:w="8501" w:type="dxa"/>
            <w:gridSpan w:val="4"/>
            <w:vMerge/>
            <w:tcBorders>
              <w:top w:val="nil"/>
              <w:left w:val="single" w:sz="4" w:space="0" w:color="000000"/>
              <w:bottom w:val="single" w:sz="4" w:space="0" w:color="000000"/>
              <w:right w:val="single" w:sz="4" w:space="0" w:color="000000"/>
            </w:tcBorders>
            <w:vAlign w:val="center"/>
            <w:hideMark/>
          </w:tcPr>
          <w:p w14:paraId="2A4D2F81"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6E2427ED" w14:textId="77777777" w:rsidR="00F85973" w:rsidRPr="003851A9" w:rsidRDefault="00F85973">
            <w:pPr>
              <w:rPr>
                <w:color w:val="000000"/>
              </w:rPr>
            </w:pPr>
          </w:p>
        </w:tc>
      </w:tr>
      <w:tr w:rsidR="00F85973" w:rsidRPr="003851A9" w14:paraId="074BAB72" w14:textId="77777777" w:rsidTr="00F85973">
        <w:trPr>
          <w:trHeight w:val="252"/>
        </w:trPr>
        <w:tc>
          <w:tcPr>
            <w:tcW w:w="8501" w:type="dxa"/>
            <w:gridSpan w:val="4"/>
            <w:tcBorders>
              <w:top w:val="nil"/>
              <w:left w:val="single" w:sz="4" w:space="0" w:color="000000"/>
              <w:bottom w:val="nil"/>
              <w:right w:val="single" w:sz="4" w:space="0" w:color="000000"/>
            </w:tcBorders>
            <w:shd w:val="clear" w:color="auto" w:fill="auto"/>
            <w:noWrap/>
            <w:vAlign w:val="center"/>
            <w:hideMark/>
          </w:tcPr>
          <w:p w14:paraId="6F7BBCF6" w14:textId="77777777" w:rsidR="00F85973" w:rsidRPr="003851A9" w:rsidRDefault="00F85973">
            <w:pPr>
              <w:jc w:val="center"/>
              <w:rPr>
                <w:b/>
                <w:bCs/>
                <w:color w:val="000000"/>
              </w:rPr>
            </w:pPr>
            <w:r w:rsidRPr="003851A9">
              <w:rPr>
                <w:b/>
                <w:bCs/>
                <w:color w:val="000000"/>
              </w:rPr>
              <w:t>Cambios</w:t>
            </w:r>
          </w:p>
        </w:tc>
        <w:tc>
          <w:tcPr>
            <w:tcW w:w="137" w:type="dxa"/>
            <w:vAlign w:val="center"/>
            <w:hideMark/>
          </w:tcPr>
          <w:p w14:paraId="790D1E2D" w14:textId="77777777" w:rsidR="00F85973" w:rsidRPr="003851A9" w:rsidRDefault="00F85973">
            <w:pPr>
              <w:rPr>
                <w:sz w:val="20"/>
                <w:szCs w:val="20"/>
              </w:rPr>
            </w:pPr>
          </w:p>
        </w:tc>
      </w:tr>
      <w:tr w:rsidR="00F85973" w:rsidRPr="003851A9" w14:paraId="37FE8E3C" w14:textId="77777777" w:rsidTr="00F85973">
        <w:trPr>
          <w:trHeight w:val="234"/>
        </w:trPr>
        <w:tc>
          <w:tcPr>
            <w:tcW w:w="318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FCFB11" w14:textId="77777777" w:rsidR="00F85973" w:rsidRPr="003851A9" w:rsidRDefault="00F85973">
            <w:pPr>
              <w:jc w:val="center"/>
              <w:rPr>
                <w:color w:val="000000"/>
              </w:rPr>
            </w:pPr>
            <w:r w:rsidRPr="003851A9">
              <w:rPr>
                <w:color w:val="000000"/>
              </w:rPr>
              <w:t>Temporales</w:t>
            </w:r>
          </w:p>
        </w:tc>
        <w:tc>
          <w:tcPr>
            <w:tcW w:w="3187"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038C665" w14:textId="77777777" w:rsidR="00F85973" w:rsidRPr="003851A9" w:rsidRDefault="00F85973">
            <w:pPr>
              <w:jc w:val="center"/>
              <w:rPr>
                <w:color w:val="000000"/>
              </w:rPr>
            </w:pPr>
            <w:r w:rsidRPr="003851A9">
              <w:rPr>
                <w:color w:val="000000"/>
              </w:rPr>
              <w:t>Económicos</w:t>
            </w:r>
          </w:p>
        </w:tc>
        <w:tc>
          <w:tcPr>
            <w:tcW w:w="2127"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D1FD70C" w14:textId="77777777" w:rsidR="00F85973" w:rsidRPr="003851A9" w:rsidRDefault="00F85973">
            <w:pPr>
              <w:jc w:val="center"/>
              <w:rPr>
                <w:color w:val="000000"/>
              </w:rPr>
            </w:pPr>
            <w:r w:rsidRPr="003851A9">
              <w:rPr>
                <w:color w:val="000000"/>
              </w:rPr>
              <w:t>De Alcance</w:t>
            </w:r>
          </w:p>
        </w:tc>
        <w:tc>
          <w:tcPr>
            <w:tcW w:w="137" w:type="dxa"/>
            <w:vAlign w:val="center"/>
            <w:hideMark/>
          </w:tcPr>
          <w:p w14:paraId="7989D6B3" w14:textId="77777777" w:rsidR="00F85973" w:rsidRPr="003851A9" w:rsidRDefault="00F85973">
            <w:pPr>
              <w:rPr>
                <w:sz w:val="20"/>
                <w:szCs w:val="20"/>
              </w:rPr>
            </w:pPr>
          </w:p>
        </w:tc>
      </w:tr>
      <w:tr w:rsidR="00F85973" w:rsidRPr="003851A9" w14:paraId="0E701FBE"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3BA35B5B"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04F47772"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31970B89"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0AA24650" w14:textId="77777777" w:rsidR="00F85973" w:rsidRPr="003851A9" w:rsidRDefault="00F85973">
            <w:pPr>
              <w:jc w:val="center"/>
              <w:rPr>
                <w:color w:val="000000"/>
              </w:rPr>
            </w:pPr>
          </w:p>
        </w:tc>
      </w:tr>
      <w:tr w:rsidR="00F85973" w:rsidRPr="003851A9" w14:paraId="520C2B28"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7E7E63BB"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51C5077A"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0EBCA79E"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76771922" w14:textId="77777777" w:rsidR="00F85973" w:rsidRPr="003851A9" w:rsidRDefault="00F85973">
            <w:pPr>
              <w:rPr>
                <w:sz w:val="20"/>
                <w:szCs w:val="20"/>
              </w:rPr>
            </w:pPr>
          </w:p>
        </w:tc>
      </w:tr>
      <w:tr w:rsidR="00F85973" w:rsidRPr="003851A9" w14:paraId="4272E3D4"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37E07679"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392DCABC"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2CC772C7"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7A8B0605" w14:textId="77777777" w:rsidR="00F85973" w:rsidRPr="003851A9" w:rsidRDefault="00F85973">
            <w:pPr>
              <w:rPr>
                <w:sz w:val="20"/>
                <w:szCs w:val="20"/>
              </w:rPr>
            </w:pPr>
          </w:p>
        </w:tc>
      </w:tr>
      <w:tr w:rsidR="00F85973" w:rsidRPr="003851A9" w14:paraId="65442798" w14:textId="77777777" w:rsidTr="00F85973">
        <w:trPr>
          <w:trHeight w:val="234"/>
        </w:trPr>
        <w:tc>
          <w:tcPr>
            <w:tcW w:w="3187" w:type="dxa"/>
            <w:vMerge/>
            <w:tcBorders>
              <w:top w:val="single" w:sz="4" w:space="0" w:color="auto"/>
              <w:left w:val="single" w:sz="4" w:space="0" w:color="auto"/>
              <w:bottom w:val="single" w:sz="4" w:space="0" w:color="000000"/>
              <w:right w:val="single" w:sz="4" w:space="0" w:color="000000"/>
            </w:tcBorders>
            <w:vAlign w:val="center"/>
            <w:hideMark/>
          </w:tcPr>
          <w:p w14:paraId="4C9B1927" w14:textId="77777777" w:rsidR="00F85973" w:rsidRPr="003851A9" w:rsidRDefault="00F85973">
            <w:pPr>
              <w:rPr>
                <w:color w:val="000000"/>
              </w:rPr>
            </w:pPr>
          </w:p>
        </w:tc>
        <w:tc>
          <w:tcPr>
            <w:tcW w:w="3187" w:type="dxa"/>
            <w:gridSpan w:val="2"/>
            <w:vMerge/>
            <w:tcBorders>
              <w:top w:val="single" w:sz="4" w:space="0" w:color="auto"/>
              <w:left w:val="single" w:sz="4" w:space="0" w:color="auto"/>
              <w:bottom w:val="single" w:sz="4" w:space="0" w:color="000000"/>
              <w:right w:val="single" w:sz="4" w:space="0" w:color="000000"/>
            </w:tcBorders>
            <w:vAlign w:val="center"/>
            <w:hideMark/>
          </w:tcPr>
          <w:p w14:paraId="7520BE8A" w14:textId="77777777" w:rsidR="00F85973" w:rsidRPr="003851A9" w:rsidRDefault="00F85973">
            <w:pPr>
              <w:rPr>
                <w:color w:val="000000"/>
              </w:rPr>
            </w:pPr>
          </w:p>
        </w:tc>
        <w:tc>
          <w:tcPr>
            <w:tcW w:w="2127" w:type="dxa"/>
            <w:vMerge/>
            <w:tcBorders>
              <w:top w:val="single" w:sz="4" w:space="0" w:color="auto"/>
              <w:left w:val="single" w:sz="4" w:space="0" w:color="auto"/>
              <w:bottom w:val="single" w:sz="4" w:space="0" w:color="000000"/>
              <w:right w:val="single" w:sz="4" w:space="0" w:color="000000"/>
            </w:tcBorders>
            <w:vAlign w:val="center"/>
            <w:hideMark/>
          </w:tcPr>
          <w:p w14:paraId="043A9804" w14:textId="77777777" w:rsidR="00F85973" w:rsidRPr="003851A9" w:rsidRDefault="00F85973">
            <w:pPr>
              <w:rPr>
                <w:color w:val="000000"/>
              </w:rPr>
            </w:pPr>
          </w:p>
        </w:tc>
        <w:tc>
          <w:tcPr>
            <w:tcW w:w="137" w:type="dxa"/>
            <w:tcBorders>
              <w:top w:val="nil"/>
              <w:left w:val="nil"/>
              <w:bottom w:val="nil"/>
              <w:right w:val="nil"/>
            </w:tcBorders>
            <w:shd w:val="clear" w:color="auto" w:fill="auto"/>
            <w:noWrap/>
            <w:vAlign w:val="bottom"/>
            <w:hideMark/>
          </w:tcPr>
          <w:p w14:paraId="56E689E0" w14:textId="77777777" w:rsidR="00F85973" w:rsidRPr="003851A9" w:rsidRDefault="00F85973">
            <w:pPr>
              <w:rPr>
                <w:sz w:val="20"/>
                <w:szCs w:val="20"/>
              </w:rPr>
            </w:pPr>
          </w:p>
        </w:tc>
      </w:tr>
      <w:tr w:rsidR="00F85973" w:rsidRPr="003851A9" w14:paraId="0C85242C" w14:textId="77777777" w:rsidTr="00F85973">
        <w:trPr>
          <w:trHeight w:val="463"/>
        </w:trPr>
        <w:tc>
          <w:tcPr>
            <w:tcW w:w="4250" w:type="dxa"/>
            <w:gridSpan w:val="2"/>
            <w:tcBorders>
              <w:top w:val="nil"/>
              <w:left w:val="single" w:sz="4" w:space="0" w:color="000000"/>
              <w:bottom w:val="single" w:sz="4" w:space="0" w:color="000000"/>
              <w:right w:val="single" w:sz="4" w:space="0" w:color="000000"/>
            </w:tcBorders>
            <w:shd w:val="clear" w:color="auto" w:fill="auto"/>
            <w:hideMark/>
          </w:tcPr>
          <w:p w14:paraId="02AFEE87" w14:textId="77777777" w:rsidR="00F85973" w:rsidRPr="003851A9" w:rsidRDefault="00F85973">
            <w:pPr>
              <w:rPr>
                <w:color w:val="000000"/>
              </w:rPr>
            </w:pPr>
            <w:r w:rsidRPr="003851A9">
              <w:rPr>
                <w:color w:val="000000"/>
              </w:rPr>
              <w:t>Fecha de finalización:</w:t>
            </w:r>
          </w:p>
        </w:tc>
        <w:tc>
          <w:tcPr>
            <w:tcW w:w="4251" w:type="dxa"/>
            <w:gridSpan w:val="2"/>
            <w:tcBorders>
              <w:top w:val="nil"/>
              <w:left w:val="nil"/>
              <w:bottom w:val="single" w:sz="4" w:space="0" w:color="000000"/>
              <w:right w:val="single" w:sz="4" w:space="0" w:color="000000"/>
            </w:tcBorders>
            <w:shd w:val="clear" w:color="auto" w:fill="auto"/>
            <w:hideMark/>
          </w:tcPr>
          <w:p w14:paraId="325E71A2" w14:textId="77777777" w:rsidR="00F85973" w:rsidRPr="003851A9" w:rsidRDefault="00F85973">
            <w:pPr>
              <w:rPr>
                <w:color w:val="000000"/>
              </w:rPr>
            </w:pPr>
            <w:r w:rsidRPr="003851A9">
              <w:rPr>
                <w:color w:val="000000"/>
              </w:rPr>
              <w:t>Firma de la autoridad:</w:t>
            </w:r>
          </w:p>
        </w:tc>
        <w:tc>
          <w:tcPr>
            <w:tcW w:w="137" w:type="dxa"/>
            <w:vAlign w:val="center"/>
            <w:hideMark/>
          </w:tcPr>
          <w:p w14:paraId="6C3A1D5B" w14:textId="77777777" w:rsidR="00F85973" w:rsidRPr="003851A9" w:rsidRDefault="00F85973">
            <w:pPr>
              <w:rPr>
                <w:sz w:val="20"/>
                <w:szCs w:val="20"/>
              </w:rPr>
            </w:pPr>
          </w:p>
        </w:tc>
      </w:tr>
      <w:tr w:rsidR="00F85973" w:rsidRPr="003851A9" w14:paraId="48A9050D" w14:textId="77777777" w:rsidTr="00F85973">
        <w:trPr>
          <w:trHeight w:val="907"/>
        </w:trPr>
        <w:tc>
          <w:tcPr>
            <w:tcW w:w="8501" w:type="dxa"/>
            <w:gridSpan w:val="4"/>
            <w:tcBorders>
              <w:top w:val="nil"/>
              <w:left w:val="single" w:sz="4" w:space="0" w:color="000000"/>
              <w:bottom w:val="single" w:sz="4" w:space="0" w:color="000000"/>
              <w:right w:val="single" w:sz="4" w:space="0" w:color="000000"/>
            </w:tcBorders>
            <w:shd w:val="clear" w:color="auto" w:fill="auto"/>
            <w:noWrap/>
            <w:hideMark/>
          </w:tcPr>
          <w:p w14:paraId="6AC9660D" w14:textId="77777777" w:rsidR="00F85973" w:rsidRPr="003851A9" w:rsidRDefault="00F85973">
            <w:pPr>
              <w:rPr>
                <w:color w:val="000000"/>
              </w:rPr>
            </w:pPr>
            <w:r w:rsidRPr="003851A9">
              <w:rPr>
                <w:color w:val="000000"/>
              </w:rPr>
              <w:t>Observaciones adicionales:</w:t>
            </w:r>
          </w:p>
        </w:tc>
        <w:tc>
          <w:tcPr>
            <w:tcW w:w="137" w:type="dxa"/>
            <w:vAlign w:val="center"/>
            <w:hideMark/>
          </w:tcPr>
          <w:p w14:paraId="4B5CF828" w14:textId="77777777" w:rsidR="00F85973" w:rsidRPr="003851A9" w:rsidRDefault="00F85973">
            <w:pPr>
              <w:rPr>
                <w:sz w:val="20"/>
                <w:szCs w:val="20"/>
              </w:rPr>
            </w:pPr>
          </w:p>
        </w:tc>
      </w:tr>
      <w:tr w:rsidR="00F85973" w:rsidRPr="003851A9" w14:paraId="5DD79D6B" w14:textId="77777777" w:rsidTr="00F85973">
        <w:trPr>
          <w:trHeight w:val="252"/>
        </w:trPr>
        <w:tc>
          <w:tcPr>
            <w:tcW w:w="8501" w:type="dxa"/>
            <w:gridSpan w:val="4"/>
            <w:tcBorders>
              <w:top w:val="nil"/>
              <w:left w:val="single" w:sz="4" w:space="0" w:color="000000"/>
              <w:bottom w:val="single" w:sz="4" w:space="0" w:color="000000"/>
              <w:right w:val="single" w:sz="4" w:space="0" w:color="000000"/>
            </w:tcBorders>
            <w:shd w:val="clear" w:color="000000" w:fill="D9D9D9"/>
            <w:noWrap/>
            <w:vAlign w:val="center"/>
            <w:hideMark/>
          </w:tcPr>
          <w:p w14:paraId="17339A7E" w14:textId="77777777" w:rsidR="00F85973" w:rsidRPr="003851A9" w:rsidRDefault="00F85973">
            <w:pPr>
              <w:jc w:val="center"/>
              <w:rPr>
                <w:color w:val="000000"/>
              </w:rPr>
            </w:pPr>
            <w:r w:rsidRPr="003851A9">
              <w:rPr>
                <w:color w:val="000000"/>
              </w:rPr>
              <w:t>Id 1/1 (número de página relativo)</w:t>
            </w:r>
          </w:p>
        </w:tc>
        <w:tc>
          <w:tcPr>
            <w:tcW w:w="137" w:type="dxa"/>
            <w:vAlign w:val="center"/>
            <w:hideMark/>
          </w:tcPr>
          <w:p w14:paraId="31BA944A" w14:textId="77777777" w:rsidR="00F85973" w:rsidRPr="003851A9" w:rsidRDefault="00F85973">
            <w:pPr>
              <w:rPr>
                <w:sz w:val="20"/>
                <w:szCs w:val="20"/>
              </w:rPr>
            </w:pPr>
          </w:p>
        </w:tc>
      </w:tr>
    </w:tbl>
    <w:p w14:paraId="1240CE7F" w14:textId="77777777" w:rsidR="00CC4E92" w:rsidRPr="003851A9" w:rsidRDefault="00CC4E92" w:rsidP="00CC4E92"/>
    <w:p w14:paraId="274DDCAA" w14:textId="73FDE7F5" w:rsidR="00F96FE0" w:rsidRPr="003851A9" w:rsidRDefault="00F96FE0" w:rsidP="006C386B">
      <w:pPr>
        <w:pStyle w:val="Ttulo4"/>
        <w:jc w:val="both"/>
      </w:pPr>
      <w:r w:rsidRPr="003851A9">
        <w:t>Justificación de sus campos</w:t>
      </w:r>
    </w:p>
    <w:p w14:paraId="3C0B5ED0" w14:textId="0B54C222" w:rsidR="00F96FE0" w:rsidRPr="003851A9" w:rsidRDefault="00F96FE0" w:rsidP="006C386B">
      <w:pPr>
        <w:numPr>
          <w:ilvl w:val="0"/>
          <w:numId w:val="40"/>
        </w:numPr>
        <w:jc w:val="both"/>
      </w:pPr>
      <w:r w:rsidRPr="003851A9">
        <w:rPr>
          <w:b/>
          <w:bCs/>
        </w:rPr>
        <w:t>Plantilla:</w:t>
      </w:r>
    </w:p>
    <w:p w14:paraId="4D63F479" w14:textId="36A7FA38" w:rsidR="0073229D" w:rsidRPr="003851A9" w:rsidRDefault="0073229D" w:rsidP="006C386B">
      <w:pPr>
        <w:numPr>
          <w:ilvl w:val="1"/>
          <w:numId w:val="40"/>
        </w:numPr>
        <w:jc w:val="both"/>
      </w:pPr>
      <w:r w:rsidRPr="003851A9">
        <w:rPr>
          <w:u w:val="single"/>
        </w:rPr>
        <w:t>Fecha</w:t>
      </w:r>
      <w:r w:rsidRPr="003851A9">
        <w:t xml:space="preserve">: cuándo se notifica </w:t>
      </w:r>
      <w:r w:rsidR="00ED2BA0" w:rsidRPr="003851A9">
        <w:t>del cambio a los involucrados.</w:t>
      </w:r>
    </w:p>
    <w:p w14:paraId="095B5072" w14:textId="547A193E" w:rsidR="00B9225F" w:rsidRPr="003851A9" w:rsidRDefault="00B9225F" w:rsidP="00B9225F">
      <w:pPr>
        <w:numPr>
          <w:ilvl w:val="1"/>
          <w:numId w:val="40"/>
        </w:numPr>
        <w:jc w:val="both"/>
      </w:pPr>
      <w:proofErr w:type="spellStart"/>
      <w:r w:rsidRPr="003851A9">
        <w:rPr>
          <w:u w:val="single"/>
        </w:rPr>
        <w:t>IdC</w:t>
      </w:r>
      <w:proofErr w:type="spellEnd"/>
      <w:r w:rsidRPr="003851A9">
        <w:t xml:space="preserve">: </w:t>
      </w:r>
      <w:r w:rsidR="00362B66" w:rsidRPr="003851A9">
        <w:t>identificador del cambio realizado</w:t>
      </w:r>
      <w:r w:rsidR="00D00252" w:rsidRPr="003851A9">
        <w:t xml:space="preserve"> (se puede obtener del Informe del Cambio).</w:t>
      </w:r>
    </w:p>
    <w:p w14:paraId="1B7A34F5" w14:textId="1557DF46" w:rsidR="006C386B" w:rsidRPr="003851A9" w:rsidRDefault="00B9225F" w:rsidP="0039596B">
      <w:pPr>
        <w:numPr>
          <w:ilvl w:val="1"/>
          <w:numId w:val="40"/>
        </w:numPr>
        <w:jc w:val="both"/>
      </w:pPr>
      <w:proofErr w:type="spellStart"/>
      <w:r w:rsidRPr="003851A9">
        <w:rPr>
          <w:u w:val="single"/>
        </w:rPr>
        <w:t>IdPs</w:t>
      </w:r>
      <w:proofErr w:type="spellEnd"/>
      <w:r w:rsidRPr="003851A9">
        <w:t>: identificadores de l</w:t>
      </w:r>
      <w:r w:rsidR="00531E89" w:rsidRPr="003851A9">
        <w:t xml:space="preserve">as notificaciones de los problemas que se han resuelto (igual que el campo </w:t>
      </w:r>
      <w:proofErr w:type="spellStart"/>
      <w:r w:rsidR="00531E89" w:rsidRPr="003851A9">
        <w:t>IdPs</w:t>
      </w:r>
      <w:proofErr w:type="spellEnd"/>
      <w:r w:rsidR="00531E89" w:rsidRPr="003851A9">
        <w:t xml:space="preserve"> del Informe del Cambio). Permite </w:t>
      </w:r>
      <w:r w:rsidR="00572429" w:rsidRPr="003851A9">
        <w:t>obtener los datos de los clientes que notificaron problemas relacionados con el cambio.</w:t>
      </w:r>
    </w:p>
    <w:p w14:paraId="3BB797F2" w14:textId="35538120" w:rsidR="006C386B" w:rsidRPr="003851A9" w:rsidRDefault="00F801ED" w:rsidP="006C386B">
      <w:pPr>
        <w:numPr>
          <w:ilvl w:val="1"/>
          <w:numId w:val="40"/>
        </w:numPr>
        <w:jc w:val="both"/>
      </w:pPr>
      <w:r w:rsidRPr="003851A9">
        <w:rPr>
          <w:u w:val="single"/>
        </w:rPr>
        <w:t>Descripción</w:t>
      </w:r>
      <w:r w:rsidRPr="003851A9">
        <w:t xml:space="preserve">: </w:t>
      </w:r>
      <w:r w:rsidR="00931EEA" w:rsidRPr="003851A9">
        <w:t>descripción detallada del cambio realizado.</w:t>
      </w:r>
    </w:p>
    <w:p w14:paraId="6A2539E8" w14:textId="77777777" w:rsidR="00C0210D" w:rsidRPr="003851A9" w:rsidRDefault="00C0210D" w:rsidP="00C0210D">
      <w:pPr>
        <w:pStyle w:val="Prrafodelista"/>
        <w:numPr>
          <w:ilvl w:val="1"/>
          <w:numId w:val="40"/>
        </w:numPr>
        <w:jc w:val="both"/>
      </w:pPr>
      <w:r w:rsidRPr="003851A9">
        <w:rPr>
          <w:u w:val="single"/>
        </w:rPr>
        <w:t>Cambios temporales:</w:t>
      </w:r>
      <w:r w:rsidRPr="003851A9">
        <w:t xml:space="preserve"> contiene todos aquellos plazos temporales que hayan sido alterados, comparándolo con la línea base anterior.</w:t>
      </w:r>
    </w:p>
    <w:p w14:paraId="312B6D32" w14:textId="77777777" w:rsidR="00C0210D" w:rsidRPr="003851A9" w:rsidRDefault="00C0210D" w:rsidP="00C0210D">
      <w:pPr>
        <w:pStyle w:val="Prrafodelista"/>
        <w:numPr>
          <w:ilvl w:val="1"/>
          <w:numId w:val="40"/>
        </w:numPr>
        <w:jc w:val="both"/>
      </w:pPr>
      <w:r w:rsidRPr="003851A9">
        <w:rPr>
          <w:u w:val="single"/>
        </w:rPr>
        <w:t>Cambios económicos:</w:t>
      </w:r>
      <w:r w:rsidRPr="003851A9">
        <w:t xml:space="preserve"> contiene los presupuestos actualizados, comparándolos con la línea base anterior.</w:t>
      </w:r>
    </w:p>
    <w:p w14:paraId="6A08F0ED" w14:textId="77777777" w:rsidR="00C0210D" w:rsidRPr="003851A9" w:rsidRDefault="00C0210D" w:rsidP="00C0210D">
      <w:pPr>
        <w:pStyle w:val="Prrafodelista"/>
        <w:numPr>
          <w:ilvl w:val="1"/>
          <w:numId w:val="40"/>
        </w:numPr>
        <w:jc w:val="both"/>
      </w:pPr>
      <w:r w:rsidRPr="003851A9">
        <w:rPr>
          <w:u w:val="single"/>
        </w:rPr>
        <w:t>Cambios en el alcance</w:t>
      </w:r>
      <w:r w:rsidRPr="003851A9">
        <w:t>: contiene el alcance resultante de la actualización de la línea de base, comparándolo con la línea de base anterior.</w:t>
      </w:r>
    </w:p>
    <w:p w14:paraId="50E75F02" w14:textId="035FF4DC" w:rsidR="00C61444" w:rsidRPr="003851A9" w:rsidRDefault="00C61444" w:rsidP="00C61444">
      <w:pPr>
        <w:numPr>
          <w:ilvl w:val="1"/>
          <w:numId w:val="40"/>
        </w:numPr>
        <w:jc w:val="both"/>
        <w:rPr>
          <w:u w:val="single"/>
        </w:rPr>
      </w:pPr>
      <w:r w:rsidRPr="003851A9">
        <w:rPr>
          <w:u w:val="single"/>
        </w:rPr>
        <w:t>Fecha de finalización:</w:t>
      </w:r>
      <w:r w:rsidRPr="003851A9">
        <w:t xml:space="preserve"> fecha en la que se da por completada la realización del cambio.</w:t>
      </w:r>
    </w:p>
    <w:p w14:paraId="5734BE3F" w14:textId="56F4427B" w:rsidR="00C61444" w:rsidRPr="003851A9" w:rsidRDefault="00C61444" w:rsidP="00C61444">
      <w:pPr>
        <w:numPr>
          <w:ilvl w:val="1"/>
          <w:numId w:val="40"/>
        </w:numPr>
        <w:jc w:val="both"/>
      </w:pPr>
      <w:r w:rsidRPr="003851A9">
        <w:rPr>
          <w:u w:val="single"/>
        </w:rPr>
        <w:t>Firma de la autoridad</w:t>
      </w:r>
      <w:r w:rsidRPr="003851A9">
        <w:t>: espacio para la firma de la autoridad que</w:t>
      </w:r>
      <w:r w:rsidR="002E3F0B" w:rsidRPr="003851A9">
        <w:t xml:space="preserve"> da por finalizada la realización del cambio</w:t>
      </w:r>
      <w:r w:rsidRPr="003851A9">
        <w:t>.</w:t>
      </w:r>
    </w:p>
    <w:p w14:paraId="3F5CC20D" w14:textId="29FE39EE" w:rsidR="00F85973" w:rsidRPr="0039596B" w:rsidRDefault="00C61444" w:rsidP="0039596B">
      <w:pPr>
        <w:numPr>
          <w:ilvl w:val="1"/>
          <w:numId w:val="40"/>
        </w:numPr>
        <w:jc w:val="both"/>
        <w:rPr>
          <w:u w:val="single"/>
        </w:rPr>
      </w:pPr>
      <w:r w:rsidRPr="003851A9">
        <w:rPr>
          <w:u w:val="single"/>
        </w:rPr>
        <w:t xml:space="preserve">Observaciones Adicionales: </w:t>
      </w:r>
      <w:r w:rsidRPr="003851A9">
        <w:t>espacio para cualquier observación adicional o información relevante.</w:t>
      </w:r>
    </w:p>
    <w:p w14:paraId="2D7E7470" w14:textId="77777777" w:rsidR="00C0210D" w:rsidRPr="003851A9" w:rsidRDefault="00C0210D" w:rsidP="00D00252">
      <w:pPr>
        <w:pStyle w:val="Prrafodelista"/>
        <w:ind w:left="1440"/>
        <w:jc w:val="both"/>
      </w:pPr>
    </w:p>
    <w:p w14:paraId="49584109" w14:textId="5C18B90C" w:rsidR="00F96FE0" w:rsidRPr="003851A9" w:rsidRDefault="00F96FE0" w:rsidP="006C386B">
      <w:pPr>
        <w:numPr>
          <w:ilvl w:val="0"/>
          <w:numId w:val="40"/>
        </w:numPr>
        <w:jc w:val="both"/>
      </w:pPr>
      <w:r w:rsidRPr="003851A9">
        <w:rPr>
          <w:b/>
          <w:bCs/>
        </w:rPr>
        <w:t>Pie de plantilla:</w:t>
      </w:r>
    </w:p>
    <w:p w14:paraId="6AA6FB2E" w14:textId="01BB7F59" w:rsidR="4040DDEE" w:rsidRPr="003851A9" w:rsidRDefault="006A24F6" w:rsidP="4040DDEE">
      <w:pPr>
        <w:numPr>
          <w:ilvl w:val="1"/>
          <w:numId w:val="40"/>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5CA89F16" w14:textId="77777777" w:rsidR="00F85973" w:rsidRPr="003851A9" w:rsidRDefault="00F85973" w:rsidP="00F85973">
      <w:pPr>
        <w:ind w:left="1440"/>
        <w:jc w:val="both"/>
      </w:pPr>
    </w:p>
    <w:p w14:paraId="0261F3D6" w14:textId="0DF8C31C" w:rsidR="4040DDEE" w:rsidRPr="003851A9" w:rsidRDefault="3A19EF26" w:rsidP="2FB53E66">
      <w:pPr>
        <w:pStyle w:val="Ttulo3"/>
        <w:jc w:val="both"/>
      </w:pPr>
      <w:bookmarkStart w:id="28" w:name="_Toc159184495"/>
      <w:r w:rsidRPr="003851A9">
        <w:lastRenderedPageBreak/>
        <w:t>Plantilla de “Notificar rechazo”</w:t>
      </w:r>
      <w:bookmarkEnd w:id="28"/>
    </w:p>
    <w:p w14:paraId="7C9FA42D" w14:textId="4F531981" w:rsidR="4040DDEE" w:rsidRPr="003851A9" w:rsidRDefault="3A19EF26" w:rsidP="2FB53E66">
      <w:pPr>
        <w:pStyle w:val="Ttulo4"/>
        <w:jc w:val="both"/>
        <w:rPr>
          <w:color w:val="FF0000"/>
        </w:rPr>
      </w:pPr>
      <w:r w:rsidRPr="003851A9">
        <w:t xml:space="preserve">Modelo </w:t>
      </w:r>
    </w:p>
    <w:p w14:paraId="08BCB661" w14:textId="77777777" w:rsidR="00F85973" w:rsidRPr="003851A9" w:rsidRDefault="00F85973" w:rsidP="00F85973"/>
    <w:tbl>
      <w:tblPr>
        <w:tblW w:w="8674" w:type="dxa"/>
        <w:tblInd w:w="75" w:type="dxa"/>
        <w:tblCellMar>
          <w:left w:w="70" w:type="dxa"/>
          <w:right w:w="70" w:type="dxa"/>
        </w:tblCellMar>
        <w:tblLook w:val="04A0" w:firstRow="1" w:lastRow="0" w:firstColumn="1" w:lastColumn="0" w:noHBand="0" w:noVBand="1"/>
      </w:tblPr>
      <w:tblGrid>
        <w:gridCol w:w="3141"/>
        <w:gridCol w:w="377"/>
        <w:gridCol w:w="377"/>
        <w:gridCol w:w="379"/>
        <w:gridCol w:w="1047"/>
        <w:gridCol w:w="1047"/>
        <w:gridCol w:w="1047"/>
        <w:gridCol w:w="1134"/>
        <w:gridCol w:w="146"/>
      </w:tblGrid>
      <w:tr w:rsidR="009D39A8" w:rsidRPr="003851A9" w14:paraId="17B859B8" w14:textId="77777777" w:rsidTr="009D39A8">
        <w:trPr>
          <w:gridAfter w:val="1"/>
          <w:wAfter w:w="125" w:type="dxa"/>
          <w:trHeight w:val="247"/>
        </w:trPr>
        <w:tc>
          <w:tcPr>
            <w:tcW w:w="4274" w:type="dxa"/>
            <w:gridSpan w:val="4"/>
            <w:tcBorders>
              <w:top w:val="single" w:sz="4" w:space="0" w:color="000000"/>
              <w:left w:val="single" w:sz="4" w:space="0" w:color="000000"/>
              <w:bottom w:val="nil"/>
              <w:right w:val="nil"/>
            </w:tcBorders>
            <w:shd w:val="clear" w:color="000000" w:fill="D9D9D9"/>
            <w:noWrap/>
            <w:vAlign w:val="center"/>
            <w:hideMark/>
          </w:tcPr>
          <w:p w14:paraId="303A43C4" w14:textId="77777777" w:rsidR="009D39A8" w:rsidRPr="003851A9" w:rsidRDefault="009D39A8">
            <w:pPr>
              <w:rPr>
                <w:color w:val="000000"/>
                <w:lang w:eastAsia="es-ES" w:bidi="ar-SA"/>
              </w:rPr>
            </w:pPr>
            <w:proofErr w:type="spellStart"/>
            <w:r w:rsidRPr="003851A9">
              <w:rPr>
                <w:color w:val="000000"/>
              </w:rPr>
              <w:t>IdC</w:t>
            </w:r>
            <w:proofErr w:type="spellEnd"/>
            <w:r w:rsidRPr="003851A9">
              <w:rPr>
                <w:color w:val="000000"/>
              </w:rPr>
              <w:t>:</w:t>
            </w:r>
          </w:p>
        </w:tc>
        <w:tc>
          <w:tcPr>
            <w:tcW w:w="4275" w:type="dxa"/>
            <w:gridSpan w:val="4"/>
            <w:tcBorders>
              <w:top w:val="single" w:sz="4" w:space="0" w:color="000000"/>
              <w:left w:val="single" w:sz="4" w:space="0" w:color="000000"/>
              <w:bottom w:val="nil"/>
              <w:right w:val="single" w:sz="4" w:space="0" w:color="000000"/>
            </w:tcBorders>
            <w:shd w:val="clear" w:color="000000" w:fill="D9D9D9"/>
            <w:noWrap/>
            <w:vAlign w:val="center"/>
            <w:hideMark/>
          </w:tcPr>
          <w:p w14:paraId="4646730B" w14:textId="77777777" w:rsidR="009D39A8" w:rsidRPr="003851A9" w:rsidRDefault="009D39A8">
            <w:pPr>
              <w:rPr>
                <w:color w:val="000000"/>
              </w:rPr>
            </w:pPr>
            <w:r w:rsidRPr="003851A9">
              <w:rPr>
                <w:color w:val="000000"/>
              </w:rPr>
              <w:t>Fecha:</w:t>
            </w:r>
          </w:p>
        </w:tc>
      </w:tr>
      <w:tr w:rsidR="009D39A8" w:rsidRPr="003851A9" w14:paraId="55246A8B" w14:textId="77777777" w:rsidTr="009D39A8">
        <w:trPr>
          <w:gridAfter w:val="1"/>
          <w:wAfter w:w="127" w:type="dxa"/>
          <w:trHeight w:val="247"/>
        </w:trPr>
        <w:tc>
          <w:tcPr>
            <w:tcW w:w="3141" w:type="dxa"/>
            <w:tcBorders>
              <w:top w:val="single" w:sz="4" w:space="0" w:color="000000"/>
              <w:left w:val="single" w:sz="4" w:space="0" w:color="000000"/>
              <w:bottom w:val="nil"/>
              <w:right w:val="nil"/>
            </w:tcBorders>
            <w:shd w:val="clear" w:color="000000" w:fill="D9D9D9"/>
            <w:noWrap/>
            <w:vAlign w:val="center"/>
            <w:hideMark/>
          </w:tcPr>
          <w:p w14:paraId="1656B0D4" w14:textId="77777777" w:rsidR="009D39A8" w:rsidRPr="003851A9" w:rsidRDefault="009D39A8">
            <w:pPr>
              <w:rPr>
                <w:color w:val="000000"/>
              </w:rPr>
            </w:pPr>
            <w:proofErr w:type="spellStart"/>
            <w:r w:rsidRPr="003851A9">
              <w:rPr>
                <w:color w:val="000000"/>
              </w:rPr>
              <w:t>IdPs</w:t>
            </w:r>
            <w:proofErr w:type="spellEnd"/>
            <w:r w:rsidRPr="003851A9">
              <w:rPr>
                <w:color w:val="000000"/>
              </w:rPr>
              <w:t>:</w:t>
            </w:r>
          </w:p>
        </w:tc>
        <w:tc>
          <w:tcPr>
            <w:tcW w:w="377" w:type="dxa"/>
            <w:tcBorders>
              <w:top w:val="single" w:sz="4" w:space="0" w:color="000000"/>
              <w:left w:val="nil"/>
              <w:bottom w:val="nil"/>
              <w:right w:val="nil"/>
            </w:tcBorders>
            <w:shd w:val="clear" w:color="000000" w:fill="D9D9D9"/>
            <w:noWrap/>
            <w:vAlign w:val="center"/>
            <w:hideMark/>
          </w:tcPr>
          <w:p w14:paraId="16CA6559" w14:textId="77777777" w:rsidR="009D39A8" w:rsidRPr="003851A9" w:rsidRDefault="009D39A8">
            <w:pPr>
              <w:rPr>
                <w:color w:val="000000"/>
              </w:rPr>
            </w:pPr>
            <w:r w:rsidRPr="003851A9">
              <w:rPr>
                <w:color w:val="000000"/>
              </w:rPr>
              <w:t> </w:t>
            </w:r>
          </w:p>
        </w:tc>
        <w:tc>
          <w:tcPr>
            <w:tcW w:w="377" w:type="dxa"/>
            <w:tcBorders>
              <w:top w:val="single" w:sz="4" w:space="0" w:color="000000"/>
              <w:left w:val="nil"/>
              <w:bottom w:val="nil"/>
              <w:right w:val="nil"/>
            </w:tcBorders>
            <w:shd w:val="clear" w:color="000000" w:fill="D9D9D9"/>
            <w:noWrap/>
            <w:vAlign w:val="center"/>
            <w:hideMark/>
          </w:tcPr>
          <w:p w14:paraId="6D9EC0E0" w14:textId="77777777" w:rsidR="009D39A8" w:rsidRPr="003851A9" w:rsidRDefault="009D39A8">
            <w:pPr>
              <w:rPr>
                <w:color w:val="000000"/>
              </w:rPr>
            </w:pPr>
            <w:r w:rsidRPr="003851A9">
              <w:rPr>
                <w:color w:val="000000"/>
              </w:rPr>
              <w:t> </w:t>
            </w:r>
          </w:p>
        </w:tc>
        <w:tc>
          <w:tcPr>
            <w:tcW w:w="377" w:type="dxa"/>
            <w:tcBorders>
              <w:top w:val="single" w:sz="4" w:space="0" w:color="000000"/>
              <w:left w:val="nil"/>
              <w:bottom w:val="nil"/>
              <w:right w:val="nil"/>
            </w:tcBorders>
            <w:shd w:val="clear" w:color="000000" w:fill="D9D9D9"/>
            <w:noWrap/>
            <w:vAlign w:val="center"/>
            <w:hideMark/>
          </w:tcPr>
          <w:p w14:paraId="7E5A3E64"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67188D9E"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33FDDA04" w14:textId="77777777" w:rsidR="009D39A8" w:rsidRPr="003851A9" w:rsidRDefault="009D39A8">
            <w:pPr>
              <w:rPr>
                <w:color w:val="000000"/>
              </w:rPr>
            </w:pPr>
            <w:r w:rsidRPr="003851A9">
              <w:rPr>
                <w:color w:val="000000"/>
              </w:rPr>
              <w:t> </w:t>
            </w:r>
          </w:p>
        </w:tc>
        <w:tc>
          <w:tcPr>
            <w:tcW w:w="1047" w:type="dxa"/>
            <w:tcBorders>
              <w:top w:val="single" w:sz="4" w:space="0" w:color="000000"/>
              <w:left w:val="nil"/>
              <w:bottom w:val="nil"/>
              <w:right w:val="nil"/>
            </w:tcBorders>
            <w:shd w:val="clear" w:color="000000" w:fill="D9D9D9"/>
            <w:noWrap/>
            <w:vAlign w:val="center"/>
            <w:hideMark/>
          </w:tcPr>
          <w:p w14:paraId="2CA18958" w14:textId="77777777" w:rsidR="009D39A8" w:rsidRPr="003851A9" w:rsidRDefault="009D39A8">
            <w:pPr>
              <w:rPr>
                <w:color w:val="000000"/>
              </w:rPr>
            </w:pPr>
            <w:r w:rsidRPr="003851A9">
              <w:rPr>
                <w:color w:val="000000"/>
              </w:rPr>
              <w:t> </w:t>
            </w:r>
          </w:p>
        </w:tc>
        <w:tc>
          <w:tcPr>
            <w:tcW w:w="1134" w:type="dxa"/>
            <w:tcBorders>
              <w:top w:val="single" w:sz="4" w:space="0" w:color="000000"/>
              <w:left w:val="nil"/>
              <w:bottom w:val="nil"/>
              <w:right w:val="single" w:sz="4" w:space="0" w:color="000000"/>
            </w:tcBorders>
            <w:shd w:val="clear" w:color="000000" w:fill="D9D9D9"/>
            <w:noWrap/>
            <w:vAlign w:val="center"/>
            <w:hideMark/>
          </w:tcPr>
          <w:p w14:paraId="4C1ED028" w14:textId="77777777" w:rsidR="009D39A8" w:rsidRPr="003851A9" w:rsidRDefault="009D39A8">
            <w:pPr>
              <w:rPr>
                <w:color w:val="000000"/>
              </w:rPr>
            </w:pPr>
            <w:r w:rsidRPr="003851A9">
              <w:rPr>
                <w:color w:val="000000"/>
              </w:rPr>
              <w:t> </w:t>
            </w:r>
          </w:p>
        </w:tc>
      </w:tr>
      <w:tr w:rsidR="009D39A8" w:rsidRPr="003851A9" w14:paraId="4853A14B" w14:textId="77777777" w:rsidTr="009D39A8">
        <w:trPr>
          <w:gridAfter w:val="1"/>
          <w:wAfter w:w="125" w:type="dxa"/>
          <w:trHeight w:val="276"/>
        </w:trPr>
        <w:tc>
          <w:tcPr>
            <w:tcW w:w="8549" w:type="dxa"/>
            <w:gridSpan w:val="8"/>
            <w:vMerge w:val="restart"/>
            <w:tcBorders>
              <w:top w:val="single" w:sz="4" w:space="0" w:color="000000"/>
              <w:left w:val="single" w:sz="4" w:space="0" w:color="000000"/>
              <w:bottom w:val="nil"/>
              <w:right w:val="single" w:sz="4" w:space="0" w:color="000000"/>
            </w:tcBorders>
            <w:shd w:val="clear" w:color="auto" w:fill="auto"/>
            <w:noWrap/>
            <w:hideMark/>
          </w:tcPr>
          <w:p w14:paraId="7118326E" w14:textId="77777777" w:rsidR="009D39A8" w:rsidRPr="003851A9" w:rsidRDefault="009D39A8">
            <w:pPr>
              <w:rPr>
                <w:color w:val="000000"/>
              </w:rPr>
            </w:pPr>
            <w:r w:rsidRPr="003851A9">
              <w:rPr>
                <w:color w:val="000000"/>
              </w:rPr>
              <w:t>Justificación:</w:t>
            </w:r>
          </w:p>
        </w:tc>
      </w:tr>
      <w:tr w:rsidR="009D39A8" w:rsidRPr="003851A9" w14:paraId="0C6AC107" w14:textId="77777777" w:rsidTr="009D39A8">
        <w:trPr>
          <w:trHeight w:val="846"/>
        </w:trPr>
        <w:tc>
          <w:tcPr>
            <w:tcW w:w="8549" w:type="dxa"/>
            <w:gridSpan w:val="8"/>
            <w:vMerge/>
            <w:tcBorders>
              <w:top w:val="single" w:sz="4" w:space="0" w:color="000000"/>
              <w:left w:val="single" w:sz="4" w:space="0" w:color="000000"/>
              <w:bottom w:val="nil"/>
              <w:right w:val="single" w:sz="4" w:space="0" w:color="000000"/>
            </w:tcBorders>
            <w:vAlign w:val="center"/>
            <w:hideMark/>
          </w:tcPr>
          <w:p w14:paraId="4B5F937C" w14:textId="77777777" w:rsidR="009D39A8" w:rsidRPr="003851A9" w:rsidRDefault="009D39A8">
            <w:pPr>
              <w:rPr>
                <w:color w:val="000000"/>
              </w:rPr>
            </w:pPr>
          </w:p>
        </w:tc>
        <w:tc>
          <w:tcPr>
            <w:tcW w:w="125" w:type="dxa"/>
            <w:tcBorders>
              <w:top w:val="nil"/>
              <w:left w:val="nil"/>
              <w:bottom w:val="nil"/>
              <w:right w:val="nil"/>
            </w:tcBorders>
            <w:shd w:val="clear" w:color="auto" w:fill="auto"/>
            <w:noWrap/>
            <w:vAlign w:val="bottom"/>
            <w:hideMark/>
          </w:tcPr>
          <w:p w14:paraId="2CA9E2B3" w14:textId="77777777" w:rsidR="009D39A8" w:rsidRPr="003851A9" w:rsidRDefault="009D39A8">
            <w:pPr>
              <w:rPr>
                <w:color w:val="000000"/>
              </w:rPr>
            </w:pPr>
          </w:p>
        </w:tc>
      </w:tr>
      <w:tr w:rsidR="009D39A8" w:rsidRPr="003851A9" w14:paraId="4F5A1E32" w14:textId="77777777" w:rsidTr="009D39A8">
        <w:trPr>
          <w:trHeight w:val="238"/>
        </w:trPr>
        <w:tc>
          <w:tcPr>
            <w:tcW w:w="8549" w:type="dxa"/>
            <w:gridSpan w:val="8"/>
            <w:vMerge w:val="restart"/>
            <w:tcBorders>
              <w:top w:val="single" w:sz="4" w:space="0" w:color="000000"/>
              <w:left w:val="single" w:sz="4" w:space="0" w:color="000000"/>
              <w:bottom w:val="single" w:sz="4" w:space="0" w:color="000000"/>
              <w:right w:val="single" w:sz="4" w:space="0" w:color="000000"/>
            </w:tcBorders>
            <w:shd w:val="clear" w:color="auto" w:fill="auto"/>
            <w:noWrap/>
            <w:hideMark/>
          </w:tcPr>
          <w:p w14:paraId="767BCE68" w14:textId="77777777" w:rsidR="009D39A8" w:rsidRPr="003851A9" w:rsidRDefault="009D39A8">
            <w:pPr>
              <w:rPr>
                <w:color w:val="000000"/>
              </w:rPr>
            </w:pPr>
            <w:r w:rsidRPr="003851A9">
              <w:rPr>
                <w:color w:val="000000"/>
              </w:rPr>
              <w:t>Firma de la autoridad:</w:t>
            </w:r>
          </w:p>
        </w:tc>
        <w:tc>
          <w:tcPr>
            <w:tcW w:w="125" w:type="dxa"/>
            <w:vAlign w:val="center"/>
            <w:hideMark/>
          </w:tcPr>
          <w:p w14:paraId="06AA53B6" w14:textId="77777777" w:rsidR="009D39A8" w:rsidRPr="003851A9" w:rsidRDefault="009D39A8">
            <w:pPr>
              <w:rPr>
                <w:sz w:val="20"/>
                <w:szCs w:val="20"/>
              </w:rPr>
            </w:pPr>
          </w:p>
        </w:tc>
      </w:tr>
      <w:tr w:rsidR="009D39A8" w:rsidRPr="003851A9" w14:paraId="60249814" w14:textId="77777777" w:rsidTr="009D39A8">
        <w:trPr>
          <w:trHeight w:val="512"/>
        </w:trPr>
        <w:tc>
          <w:tcPr>
            <w:tcW w:w="8549" w:type="dxa"/>
            <w:gridSpan w:val="8"/>
            <w:vMerge/>
            <w:tcBorders>
              <w:top w:val="single" w:sz="4" w:space="0" w:color="000000"/>
              <w:left w:val="single" w:sz="4" w:space="0" w:color="000000"/>
              <w:bottom w:val="single" w:sz="4" w:space="0" w:color="000000"/>
              <w:right w:val="single" w:sz="4" w:space="0" w:color="000000"/>
            </w:tcBorders>
            <w:vAlign w:val="center"/>
            <w:hideMark/>
          </w:tcPr>
          <w:p w14:paraId="4F453D07" w14:textId="77777777" w:rsidR="009D39A8" w:rsidRPr="003851A9" w:rsidRDefault="009D39A8">
            <w:pPr>
              <w:rPr>
                <w:color w:val="000000"/>
              </w:rPr>
            </w:pPr>
          </w:p>
        </w:tc>
        <w:tc>
          <w:tcPr>
            <w:tcW w:w="125" w:type="dxa"/>
            <w:tcBorders>
              <w:top w:val="nil"/>
              <w:left w:val="nil"/>
              <w:bottom w:val="nil"/>
              <w:right w:val="nil"/>
            </w:tcBorders>
            <w:shd w:val="clear" w:color="auto" w:fill="auto"/>
            <w:noWrap/>
            <w:vAlign w:val="bottom"/>
            <w:hideMark/>
          </w:tcPr>
          <w:p w14:paraId="2E431FB8" w14:textId="77777777" w:rsidR="009D39A8" w:rsidRPr="003851A9" w:rsidRDefault="009D39A8">
            <w:pPr>
              <w:rPr>
                <w:color w:val="000000"/>
              </w:rPr>
            </w:pPr>
          </w:p>
        </w:tc>
      </w:tr>
      <w:tr w:rsidR="009D39A8" w:rsidRPr="003851A9" w14:paraId="527BB24C" w14:textId="77777777" w:rsidTr="009D39A8">
        <w:trPr>
          <w:trHeight w:val="893"/>
        </w:trPr>
        <w:tc>
          <w:tcPr>
            <w:tcW w:w="8549" w:type="dxa"/>
            <w:gridSpan w:val="8"/>
            <w:tcBorders>
              <w:top w:val="nil"/>
              <w:left w:val="single" w:sz="4" w:space="0" w:color="000000"/>
              <w:bottom w:val="single" w:sz="4" w:space="0" w:color="000000"/>
              <w:right w:val="single" w:sz="4" w:space="0" w:color="000000"/>
            </w:tcBorders>
            <w:shd w:val="clear" w:color="auto" w:fill="auto"/>
            <w:noWrap/>
            <w:hideMark/>
          </w:tcPr>
          <w:p w14:paraId="76EB26FB" w14:textId="77777777" w:rsidR="009D39A8" w:rsidRPr="003851A9" w:rsidRDefault="009D39A8">
            <w:pPr>
              <w:rPr>
                <w:color w:val="000000"/>
              </w:rPr>
            </w:pPr>
            <w:r w:rsidRPr="003851A9">
              <w:rPr>
                <w:color w:val="000000"/>
              </w:rPr>
              <w:t>Observaciones adicionales:</w:t>
            </w:r>
          </w:p>
        </w:tc>
        <w:tc>
          <w:tcPr>
            <w:tcW w:w="125" w:type="dxa"/>
            <w:vAlign w:val="center"/>
            <w:hideMark/>
          </w:tcPr>
          <w:p w14:paraId="364364B8" w14:textId="77777777" w:rsidR="009D39A8" w:rsidRPr="003851A9" w:rsidRDefault="009D39A8">
            <w:pPr>
              <w:rPr>
                <w:sz w:val="20"/>
                <w:szCs w:val="20"/>
              </w:rPr>
            </w:pPr>
          </w:p>
        </w:tc>
      </w:tr>
      <w:tr w:rsidR="009D39A8" w:rsidRPr="003851A9" w14:paraId="2C21902A" w14:textId="77777777" w:rsidTr="009D39A8">
        <w:trPr>
          <w:trHeight w:val="247"/>
        </w:trPr>
        <w:tc>
          <w:tcPr>
            <w:tcW w:w="8549" w:type="dxa"/>
            <w:gridSpan w:val="8"/>
            <w:tcBorders>
              <w:top w:val="nil"/>
              <w:left w:val="single" w:sz="4" w:space="0" w:color="000000"/>
              <w:bottom w:val="single" w:sz="4" w:space="0" w:color="000000"/>
              <w:right w:val="single" w:sz="4" w:space="0" w:color="000000"/>
            </w:tcBorders>
            <w:shd w:val="clear" w:color="000000" w:fill="D9D9D9"/>
            <w:noWrap/>
            <w:vAlign w:val="center"/>
            <w:hideMark/>
          </w:tcPr>
          <w:p w14:paraId="6E73E413" w14:textId="77777777" w:rsidR="009D39A8" w:rsidRPr="003851A9" w:rsidRDefault="009D39A8">
            <w:pPr>
              <w:jc w:val="center"/>
              <w:rPr>
                <w:color w:val="000000"/>
              </w:rPr>
            </w:pPr>
            <w:r w:rsidRPr="003851A9">
              <w:rPr>
                <w:color w:val="000000"/>
              </w:rPr>
              <w:t>Id 1/1 (número de página relativo)</w:t>
            </w:r>
          </w:p>
        </w:tc>
        <w:tc>
          <w:tcPr>
            <w:tcW w:w="125" w:type="dxa"/>
            <w:vAlign w:val="center"/>
            <w:hideMark/>
          </w:tcPr>
          <w:p w14:paraId="6F019E44" w14:textId="77777777" w:rsidR="009D39A8" w:rsidRPr="003851A9" w:rsidRDefault="009D39A8">
            <w:pPr>
              <w:rPr>
                <w:sz w:val="20"/>
                <w:szCs w:val="20"/>
              </w:rPr>
            </w:pPr>
          </w:p>
        </w:tc>
      </w:tr>
    </w:tbl>
    <w:p w14:paraId="76056117" w14:textId="77777777" w:rsidR="00F85973" w:rsidRPr="003851A9" w:rsidRDefault="00F85973" w:rsidP="00F85973"/>
    <w:p w14:paraId="08EEE628" w14:textId="73FDE7F5" w:rsidR="4040DDEE" w:rsidRPr="003851A9" w:rsidRDefault="3A19EF26" w:rsidP="2FB53E66">
      <w:pPr>
        <w:pStyle w:val="Ttulo4"/>
        <w:jc w:val="both"/>
      </w:pPr>
      <w:r w:rsidRPr="003851A9">
        <w:t>Justificación de sus campos</w:t>
      </w:r>
    </w:p>
    <w:p w14:paraId="4DEB1757" w14:textId="0B54C222" w:rsidR="4040DDEE" w:rsidRPr="003851A9" w:rsidRDefault="3A19EF26" w:rsidP="2FB53E66">
      <w:pPr>
        <w:numPr>
          <w:ilvl w:val="0"/>
          <w:numId w:val="40"/>
        </w:numPr>
        <w:jc w:val="both"/>
      </w:pPr>
      <w:r w:rsidRPr="003851A9">
        <w:rPr>
          <w:b/>
          <w:bCs/>
        </w:rPr>
        <w:t>Plantilla:</w:t>
      </w:r>
    </w:p>
    <w:p w14:paraId="63296000" w14:textId="523ED25C" w:rsidR="4040DDEE" w:rsidRPr="003851A9" w:rsidRDefault="3A19EF26" w:rsidP="2FB53E66">
      <w:pPr>
        <w:numPr>
          <w:ilvl w:val="1"/>
          <w:numId w:val="40"/>
        </w:numPr>
        <w:jc w:val="both"/>
      </w:pPr>
      <w:r w:rsidRPr="003851A9">
        <w:rPr>
          <w:u w:val="single"/>
        </w:rPr>
        <w:t>Fecha</w:t>
      </w:r>
      <w:r w:rsidRPr="003851A9">
        <w:t>: cuándo se notifica el rechazo al cliente.</w:t>
      </w:r>
    </w:p>
    <w:p w14:paraId="61CD9562" w14:textId="22E4D4A4" w:rsidR="00A90718" w:rsidRPr="003851A9" w:rsidRDefault="00A90718" w:rsidP="00A90718">
      <w:pPr>
        <w:numPr>
          <w:ilvl w:val="1"/>
          <w:numId w:val="40"/>
        </w:numPr>
        <w:jc w:val="both"/>
      </w:pPr>
      <w:proofErr w:type="spellStart"/>
      <w:r w:rsidRPr="003851A9">
        <w:rPr>
          <w:u w:val="single"/>
        </w:rPr>
        <w:t>IdC</w:t>
      </w:r>
      <w:proofErr w:type="spellEnd"/>
      <w:r w:rsidRPr="003851A9">
        <w:t>: identificador del cambio rechazado (se puede obtener del Informe del Cambio).</w:t>
      </w:r>
    </w:p>
    <w:p w14:paraId="554C0E4D" w14:textId="2BAF1B36" w:rsidR="00A90718" w:rsidRPr="003851A9" w:rsidRDefault="00A90718" w:rsidP="00A90718">
      <w:pPr>
        <w:numPr>
          <w:ilvl w:val="1"/>
          <w:numId w:val="40"/>
        </w:numPr>
        <w:jc w:val="both"/>
      </w:pPr>
      <w:proofErr w:type="spellStart"/>
      <w:r w:rsidRPr="003851A9">
        <w:rPr>
          <w:u w:val="single"/>
        </w:rPr>
        <w:t>IdPs</w:t>
      </w:r>
      <w:proofErr w:type="spellEnd"/>
      <w:r w:rsidRPr="003851A9">
        <w:t xml:space="preserve">: identificadores de las notificaciones de los problemas que se han resuelto (igual que el campo </w:t>
      </w:r>
      <w:proofErr w:type="spellStart"/>
      <w:r w:rsidRPr="003851A9">
        <w:t>IdPs</w:t>
      </w:r>
      <w:proofErr w:type="spellEnd"/>
      <w:r w:rsidRPr="003851A9">
        <w:t xml:space="preserve"> del Informe del Cambio). Permite obtener los datos de los clientes que notificaron problemas relacionados con el cambio.</w:t>
      </w:r>
    </w:p>
    <w:p w14:paraId="03DBF4A5" w14:textId="531DCE22" w:rsidR="4040DDEE" w:rsidRPr="003851A9" w:rsidRDefault="22D534A1" w:rsidP="2FB53E66">
      <w:pPr>
        <w:numPr>
          <w:ilvl w:val="1"/>
          <w:numId w:val="40"/>
        </w:numPr>
        <w:jc w:val="both"/>
      </w:pPr>
      <w:r w:rsidRPr="003851A9">
        <w:rPr>
          <w:u w:val="single"/>
        </w:rPr>
        <w:t>Justificación</w:t>
      </w:r>
      <w:r w:rsidR="3A19EF26" w:rsidRPr="003851A9">
        <w:t xml:space="preserve">: descripción detallada </w:t>
      </w:r>
      <w:r w:rsidR="40148D85" w:rsidRPr="003851A9">
        <w:t>sobre el rechazo del</w:t>
      </w:r>
      <w:r w:rsidR="3A19EF26" w:rsidRPr="003851A9">
        <w:t xml:space="preserve"> cambio.</w:t>
      </w:r>
    </w:p>
    <w:p w14:paraId="2B5C32A0" w14:textId="0FC9E3C8" w:rsidR="4040DDEE" w:rsidRPr="003851A9" w:rsidRDefault="3A19EF26" w:rsidP="2FB53E66">
      <w:pPr>
        <w:numPr>
          <w:ilvl w:val="1"/>
          <w:numId w:val="40"/>
        </w:numPr>
        <w:jc w:val="both"/>
      </w:pPr>
      <w:r w:rsidRPr="003851A9">
        <w:rPr>
          <w:u w:val="single"/>
        </w:rPr>
        <w:t>Firma de la autoridad</w:t>
      </w:r>
      <w:r w:rsidRPr="003851A9">
        <w:t>: espacio para la firma de la autoridad que</w:t>
      </w:r>
      <w:r w:rsidR="4B44D37E" w:rsidRPr="003851A9">
        <w:t xml:space="preserve"> rechaza el cambio</w:t>
      </w:r>
      <w:r w:rsidRPr="003851A9">
        <w:t>.</w:t>
      </w:r>
    </w:p>
    <w:p w14:paraId="62948726" w14:textId="308ADF74" w:rsidR="4040DDEE" w:rsidRPr="003851A9" w:rsidRDefault="3A19EF26" w:rsidP="2FB53E66">
      <w:pPr>
        <w:numPr>
          <w:ilvl w:val="1"/>
          <w:numId w:val="40"/>
        </w:numPr>
        <w:jc w:val="both"/>
        <w:rPr>
          <w:u w:val="single"/>
        </w:rPr>
      </w:pPr>
      <w:r w:rsidRPr="003851A9">
        <w:rPr>
          <w:u w:val="single"/>
        </w:rPr>
        <w:t xml:space="preserve">Observaciones Adicionales: </w:t>
      </w:r>
      <w:r w:rsidRPr="003851A9">
        <w:t>espacio para cualquier observación adicional o información relevante.</w:t>
      </w:r>
    </w:p>
    <w:p w14:paraId="72DAC588" w14:textId="5C18B90C" w:rsidR="4040DDEE" w:rsidRPr="003851A9" w:rsidRDefault="3A19EF26" w:rsidP="2FB53E66">
      <w:pPr>
        <w:numPr>
          <w:ilvl w:val="0"/>
          <w:numId w:val="40"/>
        </w:numPr>
        <w:jc w:val="both"/>
      </w:pPr>
      <w:r w:rsidRPr="003851A9">
        <w:rPr>
          <w:b/>
          <w:bCs/>
        </w:rPr>
        <w:t>Pie de plantilla:</w:t>
      </w:r>
    </w:p>
    <w:p w14:paraId="1C8C60D5" w14:textId="206748A9" w:rsidR="4040DDEE" w:rsidRPr="003851A9" w:rsidRDefault="3A19EF26" w:rsidP="2FB53E66">
      <w:pPr>
        <w:numPr>
          <w:ilvl w:val="1"/>
          <w:numId w:val="40"/>
        </w:numPr>
        <w:jc w:val="both"/>
      </w:pPr>
      <w:r w:rsidRPr="003851A9">
        <w:t xml:space="preserve">Identificador + </w:t>
      </w:r>
      <w:proofErr w:type="spellStart"/>
      <w:r w:rsidRPr="003851A9">
        <w:t>Nº</w:t>
      </w:r>
      <w:proofErr w:type="spellEnd"/>
      <w:r w:rsidRPr="003851A9">
        <w:t xml:space="preserve"> página de </w:t>
      </w:r>
      <w:proofErr w:type="spellStart"/>
      <w:r w:rsidRPr="003851A9">
        <w:t>Nº</w:t>
      </w:r>
      <w:proofErr w:type="spellEnd"/>
      <w:r w:rsidRPr="003851A9">
        <w:t xml:space="preserve"> de páginas.</w:t>
      </w:r>
    </w:p>
    <w:p w14:paraId="0D7317A9" w14:textId="46CCA945" w:rsidR="4040DDEE" w:rsidRPr="003851A9" w:rsidRDefault="4040DDEE" w:rsidP="2FB53E66">
      <w:pPr>
        <w:jc w:val="both"/>
      </w:pPr>
    </w:p>
    <w:p w14:paraId="78E456FE" w14:textId="7723665D" w:rsidR="4040DDEE" w:rsidRPr="003851A9" w:rsidRDefault="4040DDEE" w:rsidP="4040DDEE">
      <w:pPr>
        <w:jc w:val="both"/>
      </w:pPr>
    </w:p>
    <w:p w14:paraId="555A4D92" w14:textId="278E6F32" w:rsidR="4040DDEE" w:rsidRPr="003851A9" w:rsidRDefault="4040DDEE" w:rsidP="4040DDEE">
      <w:pPr>
        <w:jc w:val="both"/>
      </w:pPr>
    </w:p>
    <w:p w14:paraId="38F7A5D4" w14:textId="77777777" w:rsidR="009D39A8" w:rsidRPr="003851A9" w:rsidRDefault="009D39A8" w:rsidP="4040DDEE">
      <w:pPr>
        <w:jc w:val="both"/>
      </w:pPr>
    </w:p>
    <w:p w14:paraId="12B786F8" w14:textId="69E6D207" w:rsidR="00405635" w:rsidRPr="003851A9" w:rsidRDefault="001E7C5A" w:rsidP="00405635">
      <w:pPr>
        <w:pStyle w:val="Ttulo1"/>
      </w:pPr>
      <w:r>
        <w:br w:type="page"/>
      </w:r>
      <w:bookmarkStart w:id="29" w:name="_Toc159184496"/>
      <w:r w:rsidR="00405635" w:rsidRPr="003851A9">
        <w:t>ANEXOS</w:t>
      </w:r>
      <w:bookmarkEnd w:id="29"/>
    </w:p>
    <w:p w14:paraId="5D5D693E" w14:textId="3DA0AA9D" w:rsidR="001E06A9" w:rsidRPr="001E06A9" w:rsidRDefault="008D16F2" w:rsidP="001E06A9">
      <w:pPr>
        <w:pStyle w:val="Ttulo2"/>
      </w:pPr>
      <w:bookmarkStart w:id="30" w:name="_Toc159184497"/>
      <w:r w:rsidRPr="003851A9">
        <w:t>Anexo</w:t>
      </w:r>
      <w:r w:rsidR="004D546D" w:rsidRPr="003851A9">
        <w:t xml:space="preserve"> </w:t>
      </w:r>
      <w:r w:rsidRPr="003851A9">
        <w:t>1.</w:t>
      </w:r>
      <w:r w:rsidR="004D546D" w:rsidRPr="003851A9">
        <w:t>-</w:t>
      </w:r>
      <w:r w:rsidRPr="003851A9">
        <w:t xml:space="preserve"> Cambios propuestos por cada miembro del grupo</w:t>
      </w:r>
      <w:bookmarkEnd w:id="30"/>
    </w:p>
    <w:p w14:paraId="193DD807" w14:textId="3E682873" w:rsidR="008D16F2" w:rsidRPr="003851A9" w:rsidRDefault="326CC906" w:rsidP="00BF3096">
      <w:pPr>
        <w:numPr>
          <w:ilvl w:val="0"/>
          <w:numId w:val="42"/>
        </w:numPr>
        <w:jc w:val="both"/>
      </w:pPr>
      <w:r w:rsidRPr="00BF3096">
        <w:rPr>
          <w:b/>
          <w:bCs/>
          <w:i/>
          <w:iCs/>
        </w:rPr>
        <w:t>Adrián</w:t>
      </w:r>
      <w:r w:rsidRPr="003851A9">
        <w:t>:</w:t>
      </w:r>
    </w:p>
    <w:p w14:paraId="21ECA5F3" w14:textId="0444D090" w:rsidR="0FB40DCD" w:rsidRPr="003851A9" w:rsidRDefault="0FB40DCD" w:rsidP="00BF3096">
      <w:pPr>
        <w:pStyle w:val="Prrafodelista"/>
        <w:numPr>
          <w:ilvl w:val="0"/>
          <w:numId w:val="10"/>
        </w:numPr>
        <w:jc w:val="both"/>
      </w:pPr>
      <w:r w:rsidRPr="00BF3096">
        <w:rPr>
          <w:b/>
          <w:bCs/>
        </w:rPr>
        <w:t>Requisito funcional</w:t>
      </w:r>
      <w:r w:rsidRPr="003851A9">
        <w:t>: visualizar mapa de servicios.</w:t>
      </w:r>
    </w:p>
    <w:p w14:paraId="15772EAE" w14:textId="36516184" w:rsidR="0FB40DCD" w:rsidRPr="003851A9" w:rsidRDefault="0FB40DCD" w:rsidP="00BF3096">
      <w:pPr>
        <w:pStyle w:val="Prrafodelista"/>
        <w:numPr>
          <w:ilvl w:val="0"/>
          <w:numId w:val="10"/>
        </w:numPr>
        <w:jc w:val="both"/>
      </w:pPr>
      <w:r w:rsidRPr="00BF3096">
        <w:rPr>
          <w:b/>
          <w:bCs/>
        </w:rPr>
        <w:t>Requisito no funcional</w:t>
      </w:r>
      <w:r w:rsidRPr="003851A9">
        <w:t xml:space="preserve">: limitar cantidad máxima de pagos. </w:t>
      </w:r>
    </w:p>
    <w:p w14:paraId="1FE3501B" w14:textId="67EB443D" w:rsidR="0FB40DCD" w:rsidRPr="003851A9" w:rsidRDefault="0FB40DCD" w:rsidP="00BF3096">
      <w:pPr>
        <w:pStyle w:val="Prrafodelista"/>
        <w:numPr>
          <w:ilvl w:val="0"/>
          <w:numId w:val="10"/>
        </w:numPr>
        <w:jc w:val="both"/>
      </w:pPr>
      <w:r w:rsidRPr="00BF3096">
        <w:rPr>
          <w:b/>
          <w:bCs/>
        </w:rPr>
        <w:lastRenderedPageBreak/>
        <w:t>Problema en los documentos de la línea de base</w:t>
      </w:r>
      <w:r w:rsidRPr="003851A9">
        <w:t>: faltan requisitos no funcionales que aborden en el rendimiento de nuestra aplicación.</w:t>
      </w:r>
    </w:p>
    <w:p w14:paraId="179B00D5" w14:textId="251E92A0" w:rsidR="4040DDEE" w:rsidRPr="003851A9" w:rsidRDefault="4040DDEE" w:rsidP="00BF3096">
      <w:pPr>
        <w:jc w:val="both"/>
      </w:pPr>
    </w:p>
    <w:p w14:paraId="1A00D356" w14:textId="68321C34" w:rsidR="008D16F2" w:rsidRPr="003851A9" w:rsidRDefault="275383BF" w:rsidP="00BF3096">
      <w:pPr>
        <w:numPr>
          <w:ilvl w:val="0"/>
          <w:numId w:val="42"/>
        </w:numPr>
        <w:jc w:val="both"/>
      </w:pPr>
      <w:r w:rsidRPr="001E06A9">
        <w:rPr>
          <w:b/>
          <w:bCs/>
          <w:i/>
          <w:iCs/>
        </w:rPr>
        <w:t>Carolina</w:t>
      </w:r>
      <w:r w:rsidRPr="003851A9">
        <w:t>:</w:t>
      </w:r>
    </w:p>
    <w:p w14:paraId="6F0AF1D1" w14:textId="2554C770" w:rsidR="23B71E35" w:rsidRPr="003851A9" w:rsidRDefault="34719FD1" w:rsidP="00BF3096">
      <w:pPr>
        <w:pStyle w:val="Prrafodelista"/>
        <w:numPr>
          <w:ilvl w:val="0"/>
          <w:numId w:val="9"/>
        </w:numPr>
        <w:jc w:val="both"/>
      </w:pPr>
      <w:r w:rsidRPr="00BF3096">
        <w:rPr>
          <w:b/>
          <w:bCs/>
        </w:rPr>
        <w:t>Requisito funcional</w:t>
      </w:r>
      <w:r w:rsidRPr="003851A9">
        <w:t>: eliminar método de pago</w:t>
      </w:r>
      <w:r w:rsidR="00BF3096">
        <w:t>.</w:t>
      </w:r>
    </w:p>
    <w:p w14:paraId="31311EF5" w14:textId="4073E6B5" w:rsidR="23B71E35" w:rsidRPr="003851A9" w:rsidRDefault="34719FD1" w:rsidP="00BF3096">
      <w:pPr>
        <w:pStyle w:val="Prrafodelista"/>
        <w:numPr>
          <w:ilvl w:val="0"/>
          <w:numId w:val="9"/>
        </w:numPr>
        <w:jc w:val="both"/>
      </w:pPr>
      <w:r w:rsidRPr="00BF3096">
        <w:rPr>
          <w:b/>
          <w:bCs/>
        </w:rPr>
        <w:t>Requisito no funcional</w:t>
      </w:r>
      <w:r w:rsidRPr="003851A9">
        <w:t>: compatibilidad con iPhone y Android</w:t>
      </w:r>
      <w:r w:rsidR="00BF3096">
        <w:t>.</w:t>
      </w:r>
    </w:p>
    <w:p w14:paraId="5400E1AF" w14:textId="06055340" w:rsidR="31336F7A" w:rsidRDefault="00BF3096" w:rsidP="00BF3096">
      <w:pPr>
        <w:pStyle w:val="Prrafodelista"/>
        <w:numPr>
          <w:ilvl w:val="0"/>
          <w:numId w:val="9"/>
        </w:numPr>
        <w:jc w:val="both"/>
      </w:pPr>
      <w:r w:rsidRPr="00BF3096">
        <w:rPr>
          <w:b/>
          <w:bCs/>
        </w:rPr>
        <w:t>Problema en los documentos de la línea de base</w:t>
      </w:r>
      <w:r w:rsidR="34719FD1" w:rsidRPr="003851A9">
        <w:t>: En el subsistema de identificación hay un caso de uso para “añadir un método de pago”, pero falta un caso de uso para “eliminar método de pago” por lo que el diagrama está mal construido</w:t>
      </w:r>
      <w:r>
        <w:t>.</w:t>
      </w:r>
    </w:p>
    <w:p w14:paraId="57E37088" w14:textId="77777777" w:rsidR="001E06A9" w:rsidRPr="003851A9" w:rsidRDefault="001E06A9" w:rsidP="001E06A9">
      <w:pPr>
        <w:pStyle w:val="Prrafodelista"/>
        <w:ind w:left="0"/>
        <w:jc w:val="both"/>
      </w:pPr>
    </w:p>
    <w:p w14:paraId="4AC7039E" w14:textId="219712B2" w:rsidR="008D16F2" w:rsidRPr="003851A9" w:rsidRDefault="275383BF" w:rsidP="001E06A9">
      <w:pPr>
        <w:numPr>
          <w:ilvl w:val="0"/>
          <w:numId w:val="42"/>
        </w:numPr>
        <w:jc w:val="both"/>
      </w:pPr>
      <w:r w:rsidRPr="001E06A9">
        <w:rPr>
          <w:b/>
          <w:bCs/>
          <w:i/>
          <w:iCs/>
        </w:rPr>
        <w:t>Pedro</w:t>
      </w:r>
      <w:r w:rsidRPr="003851A9">
        <w:t>:</w:t>
      </w:r>
    </w:p>
    <w:p w14:paraId="0802AD6E" w14:textId="27A160A4" w:rsidR="00A00C1B" w:rsidRPr="003851A9" w:rsidRDefault="00A00C1B" w:rsidP="00BF3096">
      <w:pPr>
        <w:numPr>
          <w:ilvl w:val="0"/>
          <w:numId w:val="38"/>
        </w:numPr>
        <w:jc w:val="both"/>
      </w:pPr>
      <w:r w:rsidRPr="00BF3096">
        <w:rPr>
          <w:b/>
          <w:bCs/>
        </w:rPr>
        <w:t>Requisito funcional</w:t>
      </w:r>
      <w:r w:rsidRPr="003851A9">
        <w:t>: crear grupo.</w:t>
      </w:r>
    </w:p>
    <w:p w14:paraId="6302A6E2" w14:textId="2482B67F" w:rsidR="00A00C1B" w:rsidRPr="003851A9" w:rsidRDefault="00A00C1B" w:rsidP="00BF3096">
      <w:pPr>
        <w:numPr>
          <w:ilvl w:val="0"/>
          <w:numId w:val="38"/>
        </w:numPr>
        <w:jc w:val="both"/>
      </w:pPr>
      <w:r w:rsidRPr="00BF3096">
        <w:rPr>
          <w:b/>
          <w:bCs/>
        </w:rPr>
        <w:t>Requisito no funcional</w:t>
      </w:r>
      <w:r w:rsidRPr="003851A9">
        <w:t xml:space="preserve">: </w:t>
      </w:r>
      <w:r w:rsidR="00D4123F" w:rsidRPr="003851A9">
        <w:t>almacenamiento de datos sin conexión.</w:t>
      </w:r>
    </w:p>
    <w:p w14:paraId="23630B91" w14:textId="1DACDA7B" w:rsidR="00D4123F" w:rsidRPr="003851A9" w:rsidRDefault="00BF3096" w:rsidP="00BF3096">
      <w:pPr>
        <w:numPr>
          <w:ilvl w:val="0"/>
          <w:numId w:val="38"/>
        </w:numPr>
        <w:jc w:val="both"/>
      </w:pPr>
      <w:r w:rsidRPr="00BF3096">
        <w:rPr>
          <w:b/>
          <w:bCs/>
        </w:rPr>
        <w:t>Problema en los documentos de la línea de base</w:t>
      </w:r>
      <w:r w:rsidR="00D4123F" w:rsidRPr="003851A9">
        <w:t>: faltan las pruebas de aceptación de los requisitos no funcionales.</w:t>
      </w:r>
    </w:p>
    <w:p w14:paraId="28B0D69F" w14:textId="77777777" w:rsidR="00D4123F" w:rsidRPr="003851A9" w:rsidRDefault="00D4123F" w:rsidP="00BF3096">
      <w:pPr>
        <w:jc w:val="both"/>
      </w:pPr>
    </w:p>
    <w:p w14:paraId="1B5C064C" w14:textId="46A73053" w:rsidR="008D16F2" w:rsidRPr="003851A9" w:rsidRDefault="275383BF" w:rsidP="001E06A9">
      <w:pPr>
        <w:numPr>
          <w:ilvl w:val="0"/>
          <w:numId w:val="42"/>
        </w:numPr>
        <w:jc w:val="both"/>
      </w:pPr>
      <w:r w:rsidRPr="001E06A9">
        <w:rPr>
          <w:b/>
          <w:bCs/>
          <w:i/>
          <w:iCs/>
        </w:rPr>
        <w:t>Guillermo</w:t>
      </w:r>
      <w:r w:rsidRPr="003851A9">
        <w:t>:</w:t>
      </w:r>
    </w:p>
    <w:p w14:paraId="4D737EE1" w14:textId="65F0540C" w:rsidR="008D16F2" w:rsidRPr="003851A9" w:rsidRDefault="326CC906" w:rsidP="00BF3096">
      <w:pPr>
        <w:pStyle w:val="Prrafodelista"/>
        <w:numPr>
          <w:ilvl w:val="0"/>
          <w:numId w:val="8"/>
        </w:numPr>
        <w:jc w:val="both"/>
      </w:pPr>
      <w:r w:rsidRPr="00BF3096">
        <w:rPr>
          <w:b/>
          <w:bCs/>
        </w:rPr>
        <w:t>Requisito funcional</w:t>
      </w:r>
      <w:r w:rsidRPr="003851A9">
        <w:t>: ver lista de morosos.</w:t>
      </w:r>
    </w:p>
    <w:p w14:paraId="089CD881" w14:textId="58408C7E" w:rsidR="008D16F2" w:rsidRPr="003851A9" w:rsidRDefault="326CC906" w:rsidP="00BF3096">
      <w:pPr>
        <w:pStyle w:val="Prrafodelista"/>
        <w:numPr>
          <w:ilvl w:val="0"/>
          <w:numId w:val="8"/>
        </w:numPr>
        <w:jc w:val="both"/>
      </w:pPr>
      <w:r w:rsidRPr="00BF3096">
        <w:rPr>
          <w:b/>
          <w:bCs/>
        </w:rPr>
        <w:t>Requisito no funcional</w:t>
      </w:r>
      <w:r w:rsidRPr="003851A9">
        <w:t>: soporte</w:t>
      </w:r>
      <w:r w:rsidR="009A44EA">
        <w:t xml:space="preserve"> de</w:t>
      </w:r>
      <w:r w:rsidRPr="003851A9">
        <w:t xml:space="preserve"> m</w:t>
      </w:r>
      <w:r w:rsidR="009A44EA">
        <w:t xml:space="preserve">últiples </w:t>
      </w:r>
      <w:r w:rsidRPr="003851A9">
        <w:t>idioma</w:t>
      </w:r>
      <w:r w:rsidR="009A44EA">
        <w:t>s.</w:t>
      </w:r>
    </w:p>
    <w:p w14:paraId="2FC08F8A" w14:textId="25ACC855" w:rsidR="008D16F2" w:rsidRPr="003851A9" w:rsidRDefault="00BF3096" w:rsidP="00BF3096">
      <w:pPr>
        <w:pStyle w:val="Prrafodelista"/>
        <w:numPr>
          <w:ilvl w:val="0"/>
          <w:numId w:val="8"/>
        </w:numPr>
        <w:jc w:val="both"/>
      </w:pPr>
      <w:r w:rsidRPr="00BF3096">
        <w:rPr>
          <w:b/>
          <w:bCs/>
        </w:rPr>
        <w:t>Problema en los documentos de la línea de base</w:t>
      </w:r>
      <w:r w:rsidR="326CC906" w:rsidRPr="003851A9">
        <w:t>: en el subsistema de gestión de gastos falta el caso de uso “</w:t>
      </w:r>
      <w:r>
        <w:t>v</w:t>
      </w:r>
      <w:r w:rsidR="326CC906" w:rsidRPr="003851A9">
        <w:t>er lista de morosos”.</w:t>
      </w:r>
    </w:p>
    <w:p w14:paraId="304FBC34" w14:textId="77777777" w:rsidR="00AA74D7" w:rsidRPr="003851A9" w:rsidRDefault="00AA74D7" w:rsidP="00962A3A">
      <w:pPr>
        <w:pStyle w:val="Prrafodelista"/>
      </w:pPr>
    </w:p>
    <w:p w14:paraId="110297A5" w14:textId="77777777" w:rsidR="00AA74D7" w:rsidRPr="003851A9" w:rsidRDefault="00AA74D7" w:rsidP="00962A3A">
      <w:pPr>
        <w:pStyle w:val="Prrafodelista"/>
      </w:pPr>
    </w:p>
    <w:p w14:paraId="7532EDD9" w14:textId="77777777" w:rsidR="00AA74D7" w:rsidRPr="003851A9" w:rsidRDefault="00AA74D7" w:rsidP="00962A3A">
      <w:pPr>
        <w:pStyle w:val="Prrafodelista"/>
      </w:pPr>
    </w:p>
    <w:p w14:paraId="2C255E36" w14:textId="77777777" w:rsidR="00AA74D7" w:rsidRPr="003851A9" w:rsidRDefault="00AA74D7" w:rsidP="00962A3A">
      <w:pPr>
        <w:pStyle w:val="Prrafodelista"/>
      </w:pPr>
    </w:p>
    <w:p w14:paraId="6A37CEFB" w14:textId="77777777" w:rsidR="00AA74D7" w:rsidRPr="003851A9" w:rsidRDefault="00AA74D7" w:rsidP="00962A3A">
      <w:pPr>
        <w:pStyle w:val="Prrafodelista"/>
      </w:pPr>
    </w:p>
    <w:p w14:paraId="4ABC0E40" w14:textId="77777777" w:rsidR="00AA74D7" w:rsidRPr="003851A9" w:rsidRDefault="00AA74D7" w:rsidP="00962A3A">
      <w:pPr>
        <w:pStyle w:val="Prrafodelista"/>
      </w:pPr>
    </w:p>
    <w:p w14:paraId="3B11A503" w14:textId="77777777" w:rsidR="00AA74D7" w:rsidRPr="003851A9" w:rsidRDefault="00AA74D7" w:rsidP="00962A3A">
      <w:pPr>
        <w:pStyle w:val="Prrafodelista"/>
      </w:pPr>
    </w:p>
    <w:p w14:paraId="6C689494" w14:textId="77777777" w:rsidR="00AA74D7" w:rsidRPr="003851A9" w:rsidRDefault="00AA74D7" w:rsidP="00962A3A">
      <w:pPr>
        <w:pStyle w:val="Prrafodelista"/>
      </w:pPr>
    </w:p>
    <w:p w14:paraId="6AA67B46" w14:textId="77777777" w:rsidR="00AA74D7" w:rsidRPr="003851A9" w:rsidRDefault="00AA74D7" w:rsidP="00962A3A">
      <w:pPr>
        <w:pStyle w:val="Prrafodelista"/>
      </w:pPr>
    </w:p>
    <w:p w14:paraId="5A200742" w14:textId="77777777" w:rsidR="00AA74D7" w:rsidRPr="003851A9" w:rsidRDefault="00AA74D7" w:rsidP="00962A3A">
      <w:pPr>
        <w:pStyle w:val="Prrafodelista"/>
      </w:pPr>
    </w:p>
    <w:p w14:paraId="74FDFDE3" w14:textId="77777777" w:rsidR="00AA74D7" w:rsidRPr="003851A9" w:rsidRDefault="00AA74D7" w:rsidP="00962A3A">
      <w:pPr>
        <w:pStyle w:val="Prrafodelista"/>
      </w:pPr>
    </w:p>
    <w:p w14:paraId="15BD2541" w14:textId="77777777" w:rsidR="00AA74D7" w:rsidRPr="003851A9" w:rsidRDefault="00AA74D7" w:rsidP="00962A3A">
      <w:pPr>
        <w:pStyle w:val="Prrafodelista"/>
      </w:pPr>
    </w:p>
    <w:p w14:paraId="184BF878" w14:textId="77777777" w:rsidR="00AA74D7" w:rsidRPr="003851A9" w:rsidRDefault="00AA74D7" w:rsidP="00962A3A">
      <w:pPr>
        <w:pStyle w:val="Prrafodelista"/>
      </w:pPr>
    </w:p>
    <w:p w14:paraId="370C16C5" w14:textId="77777777" w:rsidR="00AA74D7" w:rsidRPr="003851A9" w:rsidRDefault="00AA74D7" w:rsidP="00962A3A">
      <w:pPr>
        <w:pStyle w:val="Prrafodelista"/>
      </w:pPr>
    </w:p>
    <w:p w14:paraId="50876546" w14:textId="77777777" w:rsidR="00AA74D7" w:rsidRPr="003851A9" w:rsidRDefault="00AA74D7" w:rsidP="00962A3A">
      <w:pPr>
        <w:pStyle w:val="Prrafodelista"/>
      </w:pPr>
    </w:p>
    <w:p w14:paraId="75FBDDFC" w14:textId="77777777" w:rsidR="00AA74D7" w:rsidRPr="003851A9" w:rsidRDefault="00AA74D7" w:rsidP="00962A3A">
      <w:pPr>
        <w:pStyle w:val="Prrafodelista"/>
      </w:pPr>
    </w:p>
    <w:p w14:paraId="01DC5407" w14:textId="77777777" w:rsidR="00AA74D7" w:rsidRPr="003851A9" w:rsidRDefault="00AA74D7" w:rsidP="6A998026"/>
    <w:p w14:paraId="666B7F1A" w14:textId="77777777" w:rsidR="001061FB" w:rsidRPr="00ED1EF2" w:rsidRDefault="00F63D22" w:rsidP="00405635">
      <w:pPr>
        <w:pStyle w:val="Ttulo2"/>
      </w:pPr>
      <w:bookmarkStart w:id="31" w:name="_Toc159184498"/>
      <w:r w:rsidRPr="00ED1EF2">
        <w:t>A</w:t>
      </w:r>
      <w:r w:rsidR="00F42A99" w:rsidRPr="00ED1EF2">
        <w:t xml:space="preserve">nexo </w:t>
      </w:r>
      <w:r w:rsidR="008D16F2" w:rsidRPr="00ED1EF2">
        <w:t>2</w:t>
      </w:r>
      <w:r w:rsidR="00F42A99" w:rsidRPr="00ED1EF2">
        <w:t>.</w:t>
      </w:r>
      <w:r w:rsidR="004D546D" w:rsidRPr="00ED1EF2">
        <w:t>-</w:t>
      </w:r>
      <w:r w:rsidR="00F42A99" w:rsidRPr="00ED1EF2">
        <w:t xml:space="preserve"> </w:t>
      </w:r>
      <w:r w:rsidRPr="00ED1EF2">
        <w:t>Bibliografía y material utilizado</w:t>
      </w:r>
      <w:bookmarkEnd w:id="31"/>
    </w:p>
    <w:p w14:paraId="0F26C5C6" w14:textId="54694A30" w:rsidR="001061FB" w:rsidRPr="00E85A6A" w:rsidRDefault="00FF04D8" w:rsidP="009F7830">
      <w:pPr>
        <w:numPr>
          <w:ilvl w:val="0"/>
          <w:numId w:val="43"/>
        </w:numPr>
        <w:jc w:val="both"/>
        <w:rPr>
          <w:szCs w:val="18"/>
        </w:rPr>
      </w:pPr>
      <w:r w:rsidRPr="00AA3545">
        <w:rPr>
          <w:i/>
          <w:iCs/>
          <w:szCs w:val="18"/>
        </w:rPr>
        <w:t xml:space="preserve">Gestión de la configuración, </w:t>
      </w:r>
      <w:r w:rsidR="00AA3545" w:rsidRPr="00AA3545">
        <w:rPr>
          <w:i/>
          <w:iCs/>
          <w:szCs w:val="18"/>
        </w:rPr>
        <w:t>d</w:t>
      </w:r>
      <w:r w:rsidRPr="00AA3545">
        <w:rPr>
          <w:i/>
          <w:iCs/>
          <w:szCs w:val="18"/>
        </w:rPr>
        <w:t>ía 1</w:t>
      </w:r>
      <w:r w:rsidR="00AA3545">
        <w:rPr>
          <w:szCs w:val="18"/>
        </w:rPr>
        <w:t>.</w:t>
      </w:r>
      <w:r w:rsidR="00117D22">
        <w:rPr>
          <w:szCs w:val="18"/>
        </w:rPr>
        <w:t xml:space="preserve"> </w:t>
      </w:r>
      <w:r w:rsidR="00117D22" w:rsidRPr="00AA3545">
        <w:rPr>
          <w:szCs w:val="18"/>
        </w:rPr>
        <w:t>Joaquín</w:t>
      </w:r>
      <w:r w:rsidR="009C3DE4" w:rsidRPr="00AA3545">
        <w:rPr>
          <w:szCs w:val="18"/>
        </w:rPr>
        <w:t xml:space="preserve"> Ángel </w:t>
      </w:r>
      <w:proofErr w:type="spellStart"/>
      <w:r w:rsidR="009C3DE4" w:rsidRPr="00AA3545">
        <w:rPr>
          <w:szCs w:val="18"/>
        </w:rPr>
        <w:t>Triñanes</w:t>
      </w:r>
      <w:proofErr w:type="spellEnd"/>
      <w:r w:rsidR="009C3DE4" w:rsidRPr="00AA3545">
        <w:rPr>
          <w:szCs w:val="18"/>
        </w:rPr>
        <w:t xml:space="preserve"> Fernández</w:t>
      </w:r>
      <w:r w:rsidR="004314D2">
        <w:rPr>
          <w:szCs w:val="18"/>
        </w:rPr>
        <w:t xml:space="preserve">, </w:t>
      </w:r>
      <w:proofErr w:type="spellStart"/>
      <w:r w:rsidR="004314D2">
        <w:rPr>
          <w:szCs w:val="18"/>
        </w:rPr>
        <w:t>Enxeñaría</w:t>
      </w:r>
      <w:proofErr w:type="spellEnd"/>
      <w:r w:rsidR="004314D2">
        <w:rPr>
          <w:szCs w:val="18"/>
        </w:rPr>
        <w:t xml:space="preserve"> de Software [G40</w:t>
      </w:r>
      <w:r w:rsidR="00E85A6A">
        <w:rPr>
          <w:szCs w:val="18"/>
        </w:rPr>
        <w:t>12325],</w:t>
      </w:r>
      <w:r w:rsidR="0041353D">
        <w:rPr>
          <w:szCs w:val="18"/>
        </w:rPr>
        <w:t xml:space="preserve"> </w:t>
      </w:r>
      <w:r w:rsidR="0041353D">
        <w:rPr>
          <w:szCs w:val="18"/>
        </w:rPr>
        <w:t>Curso 2023/2024</w:t>
      </w:r>
      <w:r w:rsidR="0041353D">
        <w:rPr>
          <w:szCs w:val="18"/>
        </w:rPr>
        <w:t>,</w:t>
      </w:r>
      <w:r w:rsidR="00E85A6A">
        <w:rPr>
          <w:szCs w:val="18"/>
        </w:rPr>
        <w:t xml:space="preserve"> </w:t>
      </w:r>
      <w:proofErr w:type="spellStart"/>
      <w:r w:rsidR="00E85A6A">
        <w:rPr>
          <w:szCs w:val="18"/>
        </w:rPr>
        <w:t>Universidade</w:t>
      </w:r>
      <w:proofErr w:type="spellEnd"/>
      <w:r w:rsidR="00E85A6A">
        <w:rPr>
          <w:szCs w:val="18"/>
        </w:rPr>
        <w:t xml:space="preserve"> de Santiago de Compostela</w:t>
      </w:r>
      <w:r w:rsidR="004108E1">
        <w:rPr>
          <w:szCs w:val="18"/>
        </w:rPr>
        <w:t>.</w:t>
      </w:r>
    </w:p>
    <w:p w14:paraId="0165DF2D" w14:textId="72F1AA5A" w:rsidR="00ED1EF2" w:rsidRPr="00ED1EF2" w:rsidRDefault="00F42A99" w:rsidP="00ED1EF2">
      <w:pPr>
        <w:pStyle w:val="Ttulo2"/>
      </w:pPr>
      <w:bookmarkStart w:id="32" w:name="_Toc159184499"/>
      <w:r w:rsidRPr="00ED1EF2">
        <w:t xml:space="preserve">Anexo </w:t>
      </w:r>
      <w:r w:rsidR="008D16F2" w:rsidRPr="00ED1EF2">
        <w:t>3</w:t>
      </w:r>
      <w:r w:rsidRPr="00ED1EF2">
        <w:t>.- Re</w:t>
      </w:r>
      <w:r w:rsidR="00DC7D6C">
        <w:t>copi</w:t>
      </w:r>
      <w:r w:rsidRPr="00ED1EF2">
        <w:t>latorio de documentos asociados a éste</w:t>
      </w:r>
      <w:bookmarkEnd w:id="32"/>
    </w:p>
    <w:p w14:paraId="3F82D135" w14:textId="77777777" w:rsidR="009F4572" w:rsidRPr="00ED1EF2" w:rsidRDefault="009F4572" w:rsidP="001061FB"/>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4352"/>
      </w:tblGrid>
      <w:tr w:rsidR="00ED1EF2" w:rsidRPr="00ED1EF2" w14:paraId="7A29DF70" w14:textId="77777777" w:rsidTr="0043752E">
        <w:trPr>
          <w:trHeight w:val="351"/>
        </w:trPr>
        <w:tc>
          <w:tcPr>
            <w:tcW w:w="3936" w:type="dxa"/>
            <w:vAlign w:val="center"/>
          </w:tcPr>
          <w:p w14:paraId="18A0C236" w14:textId="77777777" w:rsidR="00ED1EF2" w:rsidRPr="00ED1EF2" w:rsidRDefault="00ED1EF2" w:rsidP="008F7E73">
            <w:pPr>
              <w:jc w:val="center"/>
              <w:rPr>
                <w:b/>
              </w:rPr>
            </w:pPr>
            <w:r w:rsidRPr="00ED1EF2">
              <w:rPr>
                <w:b/>
              </w:rPr>
              <w:t>Nombre del documento</w:t>
            </w:r>
          </w:p>
        </w:tc>
        <w:tc>
          <w:tcPr>
            <w:tcW w:w="4819" w:type="dxa"/>
            <w:vAlign w:val="center"/>
          </w:tcPr>
          <w:p w14:paraId="4CF8A6F5" w14:textId="77777777" w:rsidR="00ED1EF2" w:rsidRPr="00ED1EF2" w:rsidRDefault="00ED1EF2" w:rsidP="008F7E73">
            <w:pPr>
              <w:jc w:val="center"/>
              <w:rPr>
                <w:b/>
              </w:rPr>
            </w:pPr>
            <w:r w:rsidRPr="00ED1EF2">
              <w:rPr>
                <w:b/>
              </w:rPr>
              <w:t>Descripción del documento</w:t>
            </w:r>
          </w:p>
        </w:tc>
      </w:tr>
      <w:tr w:rsidR="00ED1EF2" w:rsidRPr="00ED1EF2" w14:paraId="4DBFB3C6" w14:textId="77777777" w:rsidTr="00DC7D6C">
        <w:trPr>
          <w:trHeight w:val="683"/>
        </w:trPr>
        <w:tc>
          <w:tcPr>
            <w:tcW w:w="3936" w:type="dxa"/>
            <w:vAlign w:val="center"/>
          </w:tcPr>
          <w:p w14:paraId="336DD51B" w14:textId="026A2519" w:rsidR="00ED1EF2" w:rsidRPr="00ED1EF2" w:rsidRDefault="00327AED" w:rsidP="00D14416">
            <w:pPr>
              <w:jc w:val="center"/>
            </w:pPr>
            <w:r>
              <w:t>DP_</w:t>
            </w:r>
            <w:r w:rsidR="0043752E">
              <w:t>Plantillas</w:t>
            </w:r>
            <w:r>
              <w:t>_ControldeCambios_Grupo2-v2</w:t>
            </w:r>
            <w:r w:rsidR="0043752E">
              <w:t>.xlsx</w:t>
            </w:r>
          </w:p>
        </w:tc>
        <w:tc>
          <w:tcPr>
            <w:tcW w:w="4819" w:type="dxa"/>
            <w:vAlign w:val="center"/>
          </w:tcPr>
          <w:p w14:paraId="5587972E" w14:textId="3D1DE3DC" w:rsidR="00ED1EF2" w:rsidRPr="00ED1EF2" w:rsidRDefault="00DC7D6C" w:rsidP="00DC7D6C">
            <w:r>
              <w:t>Contiene los modelos de las plantillas del proceso</w:t>
            </w:r>
            <w:r w:rsidR="00327AED">
              <w:t>.</w:t>
            </w:r>
          </w:p>
        </w:tc>
      </w:tr>
      <w:tr w:rsidR="00246A72" w:rsidRPr="00ED1EF2" w14:paraId="09AEB23E" w14:textId="77777777" w:rsidTr="00DC7D6C">
        <w:trPr>
          <w:trHeight w:val="683"/>
        </w:trPr>
        <w:tc>
          <w:tcPr>
            <w:tcW w:w="3936" w:type="dxa"/>
            <w:vAlign w:val="center"/>
          </w:tcPr>
          <w:p w14:paraId="44211AE6" w14:textId="77777777" w:rsidR="00246A72" w:rsidRDefault="00246A72" w:rsidP="00D14416">
            <w:pPr>
              <w:jc w:val="center"/>
            </w:pPr>
            <w:r>
              <w:t>Proyecto</w:t>
            </w:r>
            <w:r w:rsidR="001C72D2">
              <w:t xml:space="preserve"> de Taiga:</w:t>
            </w:r>
          </w:p>
          <w:p w14:paraId="093FBF03" w14:textId="77777777" w:rsidR="001C72D2" w:rsidRDefault="001C72D2" w:rsidP="001C72D2">
            <w:pPr>
              <w:jc w:val="center"/>
            </w:pPr>
            <w:r>
              <w:t>Práctica 6: Gestión de la configuración.</w:t>
            </w:r>
          </w:p>
          <w:p w14:paraId="1D4582AF" w14:textId="3FA74171" w:rsidR="000C0DE1" w:rsidRDefault="000C0DE1" w:rsidP="000C0DE1">
            <w:pPr>
              <w:jc w:val="center"/>
            </w:pPr>
            <w:hyperlink r:id="rId14" w:history="1">
              <w:r w:rsidRPr="000C0DE1">
                <w:rPr>
                  <w:rStyle w:val="Hipervnculo"/>
                </w:rPr>
                <w:t>https://tree.taiga.io/project/guille____-practica-6/</w:t>
              </w:r>
            </w:hyperlink>
          </w:p>
        </w:tc>
        <w:tc>
          <w:tcPr>
            <w:tcW w:w="4819" w:type="dxa"/>
            <w:vAlign w:val="center"/>
          </w:tcPr>
          <w:p w14:paraId="0EB32568" w14:textId="3EBB361B" w:rsidR="00246A72" w:rsidRDefault="001C72D2" w:rsidP="00DC7D6C">
            <w:r>
              <w:t xml:space="preserve">Enlace al proyecto de Taiga en el que se recogen las </w:t>
            </w:r>
            <w:r w:rsidR="000C0DE1">
              <w:t>diferentes actividades realizadas durante esta práctica</w:t>
            </w:r>
            <w:r w:rsidR="00327AED">
              <w:t>.</w:t>
            </w:r>
          </w:p>
        </w:tc>
      </w:tr>
    </w:tbl>
    <w:p w14:paraId="0EBE6B91" w14:textId="77777777" w:rsidR="00F42A99" w:rsidRPr="00962A3A" w:rsidRDefault="00F42A99" w:rsidP="001061FB">
      <w:pPr>
        <w:rPr>
          <w:color w:val="FF0000"/>
          <w:lang w:val="es-ES_tradnl"/>
        </w:rPr>
      </w:pPr>
    </w:p>
    <w:sectPr w:rsidR="00F42A99" w:rsidRPr="00962A3A" w:rsidSect="00A412A6">
      <w:footerReference w:type="default" r:id="rId15"/>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C390" w14:textId="77777777" w:rsidR="00A412A6" w:rsidRPr="003851A9" w:rsidRDefault="00A412A6">
      <w:r w:rsidRPr="003851A9">
        <w:separator/>
      </w:r>
    </w:p>
  </w:endnote>
  <w:endnote w:type="continuationSeparator" w:id="0">
    <w:p w14:paraId="02BB62AD" w14:textId="77777777" w:rsidR="00A412A6" w:rsidRPr="003851A9" w:rsidRDefault="00A412A6">
      <w:r w:rsidRPr="003851A9">
        <w:continuationSeparator/>
      </w:r>
    </w:p>
  </w:endnote>
  <w:endnote w:type="continuationNotice" w:id="1">
    <w:p w14:paraId="4EC88EE9" w14:textId="77777777" w:rsidR="00A412A6" w:rsidRPr="003851A9" w:rsidRDefault="00A41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CABE55E" w:rsidRPr="003851A9" w14:paraId="1E2C39F9" w14:textId="77777777" w:rsidTr="5CABE55E">
      <w:trPr>
        <w:trHeight w:val="300"/>
      </w:trPr>
      <w:tc>
        <w:tcPr>
          <w:tcW w:w="2830" w:type="dxa"/>
        </w:tcPr>
        <w:p w14:paraId="58935D69" w14:textId="2122C7CF" w:rsidR="5CABE55E" w:rsidRPr="003851A9" w:rsidRDefault="5CABE55E" w:rsidP="5CABE55E">
          <w:pPr>
            <w:pStyle w:val="Encabezado"/>
            <w:ind w:left="-115"/>
          </w:pPr>
        </w:p>
      </w:tc>
      <w:tc>
        <w:tcPr>
          <w:tcW w:w="2830" w:type="dxa"/>
        </w:tcPr>
        <w:p w14:paraId="4DD515BF" w14:textId="5E11E441" w:rsidR="5CABE55E" w:rsidRPr="003851A9" w:rsidRDefault="5CABE55E" w:rsidP="5CABE55E">
          <w:pPr>
            <w:pStyle w:val="Encabezado"/>
            <w:jc w:val="center"/>
          </w:pPr>
        </w:p>
      </w:tc>
      <w:tc>
        <w:tcPr>
          <w:tcW w:w="2830" w:type="dxa"/>
        </w:tcPr>
        <w:p w14:paraId="6EE45CC8" w14:textId="569C4AD9" w:rsidR="5CABE55E" w:rsidRPr="003851A9" w:rsidRDefault="5CABE55E" w:rsidP="5CABE55E">
          <w:pPr>
            <w:pStyle w:val="Encabezado"/>
            <w:ind w:right="-115"/>
            <w:jc w:val="right"/>
          </w:pPr>
        </w:p>
      </w:tc>
    </w:tr>
  </w:tbl>
  <w:p w14:paraId="6A0BE6A8" w14:textId="77F549EA" w:rsidR="5CABE55E" w:rsidRPr="003851A9" w:rsidRDefault="5CABE55E" w:rsidP="5CABE5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E9A7" w14:textId="4EF1F823" w:rsidR="00F63D22" w:rsidRPr="003851A9" w:rsidRDefault="00F63D22" w:rsidP="00F63D22">
    <w:pPr>
      <w:pStyle w:val="Piedepgina"/>
      <w:tabs>
        <w:tab w:val="clear" w:pos="8504"/>
        <w:tab w:val="right" w:pos="8364"/>
      </w:tabs>
      <w:rPr>
        <w:i/>
      </w:rPr>
    </w:pPr>
    <w:r w:rsidRPr="003851A9">
      <w:rPr>
        <w:i/>
      </w:rPr>
      <w:tab/>
    </w:r>
    <w:r w:rsidRPr="003851A9">
      <w:rPr>
        <w:i/>
      </w:rPr>
      <w:tab/>
    </w:r>
    <w:r w:rsidRPr="003851A9">
      <w:rPr>
        <w:i/>
      </w:rPr>
      <w:fldChar w:fldCharType="begin"/>
    </w:r>
    <w:r w:rsidRPr="003851A9">
      <w:rPr>
        <w:i/>
      </w:rPr>
      <w:instrText xml:space="preserve"> TIME \@ "dd/MM/yyyy" </w:instrText>
    </w:r>
    <w:r w:rsidRPr="003851A9">
      <w:rPr>
        <w:i/>
      </w:rPr>
      <w:fldChar w:fldCharType="separate"/>
    </w:r>
    <w:r w:rsidR="00806EBB">
      <w:rPr>
        <w:i/>
        <w:noProof/>
      </w:rPr>
      <w:t>18/02/2024</w:t>
    </w:r>
    <w:r w:rsidRPr="003851A9">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4D24" w14:textId="06C97F00" w:rsidR="00F63D22" w:rsidRPr="003851A9" w:rsidRDefault="00F63D22" w:rsidP="003036AA">
    <w:pPr>
      <w:pStyle w:val="Piedepgina"/>
      <w:tabs>
        <w:tab w:val="clear" w:pos="8504"/>
        <w:tab w:val="right" w:pos="8364"/>
      </w:tabs>
      <w:rPr>
        <w:i/>
      </w:rPr>
    </w:pPr>
    <w:r w:rsidRPr="003851A9">
      <w:rPr>
        <w:i/>
      </w:rPr>
      <w:fldChar w:fldCharType="begin"/>
    </w:r>
    <w:r w:rsidRPr="003851A9">
      <w:rPr>
        <w:i/>
      </w:rPr>
      <w:instrText xml:space="preserve"> TIME \@ "dd/MM/yyyy" </w:instrText>
    </w:r>
    <w:r w:rsidRPr="003851A9">
      <w:rPr>
        <w:i/>
      </w:rPr>
      <w:fldChar w:fldCharType="separate"/>
    </w:r>
    <w:r w:rsidR="00806EBB">
      <w:rPr>
        <w:i/>
        <w:noProof/>
      </w:rPr>
      <w:t>18/02/2024</w:t>
    </w:r>
    <w:r w:rsidRPr="003851A9">
      <w:rPr>
        <w:i/>
      </w:rPr>
      <w:fldChar w:fldCharType="end"/>
    </w:r>
    <w:r w:rsidR="006B6897" w:rsidRPr="003851A9">
      <w:rPr>
        <w:b/>
      </w:rPr>
      <w:t xml:space="preserve"> </w:t>
    </w:r>
    <w:r w:rsidR="006B6897" w:rsidRPr="003851A9">
      <w:rPr>
        <w:b/>
      </w:rPr>
      <w:tab/>
    </w:r>
    <w:r w:rsidR="006B6897" w:rsidRPr="003851A9">
      <w:rPr>
        <w:b/>
      </w:rPr>
      <w:tab/>
    </w:r>
    <w:r w:rsidR="00173FFA" w:rsidRPr="003851A9">
      <w:rPr>
        <w:b/>
      </w:rPr>
      <w:fldChar w:fldCharType="begin"/>
    </w:r>
    <w:r w:rsidR="00173FFA" w:rsidRPr="003851A9">
      <w:rPr>
        <w:b/>
      </w:rPr>
      <w:instrText xml:space="preserve"> PAGE   \* MERGEFORMAT </w:instrText>
    </w:r>
    <w:r w:rsidR="00173FFA" w:rsidRPr="003851A9">
      <w:rPr>
        <w:b/>
      </w:rPr>
      <w:fldChar w:fldCharType="separate"/>
    </w:r>
    <w:r w:rsidR="00BC4099" w:rsidRPr="003851A9">
      <w:rPr>
        <w:b/>
      </w:rPr>
      <w:t>i</w:t>
    </w:r>
    <w:r w:rsidR="00173FFA" w:rsidRPr="003851A9">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B541" w14:textId="017CA8AB" w:rsidR="008E55B8" w:rsidRPr="003851A9" w:rsidRDefault="00173FFA" w:rsidP="003036AA">
    <w:pPr>
      <w:pStyle w:val="Piedepgina"/>
      <w:tabs>
        <w:tab w:val="clear" w:pos="8504"/>
        <w:tab w:val="right" w:pos="8364"/>
      </w:tabs>
      <w:rPr>
        <w:b/>
      </w:rPr>
    </w:pPr>
    <w:r w:rsidRPr="003851A9">
      <w:rPr>
        <w:i/>
      </w:rPr>
      <w:fldChar w:fldCharType="begin"/>
    </w:r>
    <w:r w:rsidRPr="003851A9">
      <w:rPr>
        <w:i/>
      </w:rPr>
      <w:instrText xml:space="preserve"> TIME \@ "dd/MM/yyyy" </w:instrText>
    </w:r>
    <w:r w:rsidRPr="003851A9">
      <w:rPr>
        <w:i/>
      </w:rPr>
      <w:fldChar w:fldCharType="separate"/>
    </w:r>
    <w:r w:rsidR="00806EBB">
      <w:rPr>
        <w:i/>
        <w:noProof/>
      </w:rPr>
      <w:t>18/02/2024</w:t>
    </w:r>
    <w:r w:rsidRPr="003851A9">
      <w:rPr>
        <w:i/>
      </w:rPr>
      <w:fldChar w:fldCharType="end"/>
    </w:r>
    <w:r w:rsidRPr="003851A9">
      <w:rPr>
        <w:b/>
      </w:rPr>
      <w:t xml:space="preserve"> </w:t>
    </w:r>
    <w:r w:rsidRPr="003851A9">
      <w:rPr>
        <w:b/>
      </w:rPr>
      <w:tab/>
    </w:r>
    <w:r w:rsidRPr="003851A9">
      <w:rPr>
        <w:b/>
      </w:rPr>
      <w:tab/>
      <w:t xml:space="preserve">Página </w:t>
    </w:r>
    <w:r w:rsidRPr="003851A9">
      <w:rPr>
        <w:b/>
      </w:rPr>
      <w:fldChar w:fldCharType="begin"/>
    </w:r>
    <w:r w:rsidRPr="003851A9">
      <w:rPr>
        <w:b/>
      </w:rPr>
      <w:instrText xml:space="preserve"> PAGE   \* MERGEFORMAT </w:instrText>
    </w:r>
    <w:r w:rsidRPr="003851A9">
      <w:rPr>
        <w:b/>
      </w:rPr>
      <w:fldChar w:fldCharType="separate"/>
    </w:r>
    <w:r w:rsidR="00BC4099" w:rsidRPr="003851A9">
      <w:rPr>
        <w:b/>
      </w:rPr>
      <w:t>3</w:t>
    </w:r>
    <w:r w:rsidRPr="003851A9">
      <w:rPr>
        <w:b/>
      </w:rPr>
      <w:fldChar w:fldCharType="end"/>
    </w:r>
    <w:r w:rsidRPr="003851A9">
      <w:rPr>
        <w:b/>
      </w:rPr>
      <w:t xml:space="preserve"> de </w:t>
    </w:r>
    <w:r w:rsidR="00962A3A" w:rsidRPr="003851A9">
      <w:rPr>
        <w:b/>
      </w:rPr>
      <w:t>17</w:t>
    </w:r>
  </w:p>
  <w:p w14:paraId="125CB013" w14:textId="63A473E3" w:rsidR="00173FFA" w:rsidRPr="003851A9" w:rsidRDefault="00173FFA" w:rsidP="003036AA">
    <w:pPr>
      <w:pStyle w:val="Piedepgina"/>
      <w:tabs>
        <w:tab w:val="clear" w:pos="8504"/>
        <w:tab w:val="right" w:pos="8364"/>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74119" w14:textId="77777777" w:rsidR="00A412A6" w:rsidRPr="003851A9" w:rsidRDefault="00A412A6">
      <w:r w:rsidRPr="003851A9">
        <w:separator/>
      </w:r>
    </w:p>
  </w:footnote>
  <w:footnote w:type="continuationSeparator" w:id="0">
    <w:p w14:paraId="654CFF4B" w14:textId="77777777" w:rsidR="00A412A6" w:rsidRPr="003851A9" w:rsidRDefault="00A412A6">
      <w:r w:rsidRPr="003851A9">
        <w:continuationSeparator/>
      </w:r>
    </w:p>
  </w:footnote>
  <w:footnote w:type="continuationNotice" w:id="1">
    <w:p w14:paraId="2BE88D86" w14:textId="77777777" w:rsidR="00A412A6" w:rsidRPr="003851A9" w:rsidRDefault="00A41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638A" w14:textId="77777777" w:rsidR="006B6897" w:rsidRPr="003851A9" w:rsidRDefault="006B6897" w:rsidP="006B6897">
    <w:pPr>
      <w:pStyle w:val="Piedepgina"/>
      <w:tabs>
        <w:tab w:val="clear" w:pos="8504"/>
        <w:tab w:val="right" w:pos="8364"/>
      </w:tabs>
      <w:rPr>
        <w:i/>
      </w:rPr>
    </w:pPr>
    <w:r w:rsidRPr="003851A9">
      <w:rPr>
        <w:i/>
      </w:rPr>
      <w:tab/>
    </w:r>
    <w:r w:rsidR="00F512EB" w:rsidRPr="003851A9">
      <w:rPr>
        <w:i/>
      </w:rPr>
      <w:t>CM. Definición de un Proceso de Control del Cambio</w:t>
    </w:r>
    <w:r w:rsidRPr="003851A9">
      <w:rPr>
        <w:i/>
      </w:rPr>
      <w:tab/>
    </w:r>
  </w:p>
  <w:p w14:paraId="6DD17AC6" w14:textId="77777777" w:rsidR="00405635" w:rsidRPr="003851A9" w:rsidRDefault="004056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70832" w:rsidRPr="003851A9" w14:paraId="2F55F2A7" w14:textId="77777777" w:rsidTr="00F70832">
      <w:trPr>
        <w:trHeight w:val="410"/>
      </w:trPr>
      <w:tc>
        <w:tcPr>
          <w:tcW w:w="1384" w:type="dxa"/>
          <w:vMerge w:val="restart"/>
        </w:tcPr>
        <w:p w14:paraId="2F70DE1A" w14:textId="77777777" w:rsidR="00F70832" w:rsidRPr="003851A9" w:rsidRDefault="00F70832" w:rsidP="00C517EA">
          <w:pPr>
            <w:pStyle w:val="Encabezado"/>
            <w:jc w:val="center"/>
            <w:rPr>
              <w:b/>
              <w:sz w:val="40"/>
              <w:szCs w:val="40"/>
            </w:rPr>
          </w:pPr>
          <w:r w:rsidRPr="003851A9">
            <w:rPr>
              <w:b/>
              <w:sz w:val="40"/>
              <w:szCs w:val="40"/>
            </w:rPr>
            <w:t>ENSO</w:t>
          </w:r>
        </w:p>
        <w:p w14:paraId="18055B2C" w14:textId="77777777" w:rsidR="00F70832" w:rsidRPr="003851A9" w:rsidRDefault="00F70832" w:rsidP="006B6897">
          <w:pPr>
            <w:pStyle w:val="Encabezado"/>
            <w:jc w:val="center"/>
            <w:rPr>
              <w:sz w:val="16"/>
              <w:szCs w:val="16"/>
            </w:rPr>
          </w:pPr>
          <w:r w:rsidRPr="003851A9">
            <w:rPr>
              <w:sz w:val="16"/>
              <w:szCs w:val="16"/>
            </w:rPr>
            <w:t>GrEI</w:t>
          </w:r>
        </w:p>
      </w:tc>
      <w:tc>
        <w:tcPr>
          <w:tcW w:w="5528" w:type="dxa"/>
          <w:vAlign w:val="center"/>
        </w:tcPr>
        <w:p w14:paraId="208764A7" w14:textId="77777777" w:rsidR="00F70832" w:rsidRPr="003851A9" w:rsidRDefault="00F512EB" w:rsidP="00C517EA">
          <w:pPr>
            <w:pStyle w:val="Encabezado"/>
            <w:jc w:val="center"/>
            <w:rPr>
              <w:b/>
            </w:rPr>
          </w:pPr>
          <w:r w:rsidRPr="003851A9">
            <w:rPr>
              <w:i/>
            </w:rPr>
            <w:t>CM. Definición de un Proceso de Control del Cambio</w:t>
          </w:r>
        </w:p>
      </w:tc>
      <w:tc>
        <w:tcPr>
          <w:tcW w:w="1808" w:type="dxa"/>
          <w:vAlign w:val="center"/>
        </w:tcPr>
        <w:p w14:paraId="052D20F4" w14:textId="5388E261" w:rsidR="00F70832" w:rsidRPr="003851A9" w:rsidRDefault="00F70832" w:rsidP="00F512EB">
          <w:pPr>
            <w:pStyle w:val="Encabezado"/>
            <w:jc w:val="center"/>
            <w:rPr>
              <w:i/>
              <w:color w:val="FF0000"/>
            </w:rPr>
          </w:pPr>
          <w:proofErr w:type="spellStart"/>
          <w:r w:rsidRPr="003851A9">
            <w:rPr>
              <w:b/>
            </w:rPr>
            <w:t>Grp</w:t>
          </w:r>
          <w:proofErr w:type="spellEnd"/>
          <w:r w:rsidRPr="003851A9">
            <w:rPr>
              <w:b/>
            </w:rPr>
            <w:t>:</w:t>
          </w:r>
          <w:r w:rsidR="00F512EB" w:rsidRPr="003851A9">
            <w:rPr>
              <w:i/>
              <w:color w:val="FF0000"/>
            </w:rPr>
            <w:t xml:space="preserve"> </w:t>
          </w:r>
          <w:r w:rsidR="00AA74D7" w:rsidRPr="003851A9">
            <w:rPr>
              <w:i/>
            </w:rPr>
            <w:t>2</w:t>
          </w:r>
        </w:p>
      </w:tc>
    </w:tr>
    <w:tr w:rsidR="006B6897" w:rsidRPr="003851A9" w14:paraId="49A0E786" w14:textId="77777777" w:rsidTr="006B6897">
      <w:trPr>
        <w:trHeight w:val="273"/>
      </w:trPr>
      <w:tc>
        <w:tcPr>
          <w:tcW w:w="1384" w:type="dxa"/>
          <w:vMerge/>
        </w:tcPr>
        <w:p w14:paraId="0F4ACB7C" w14:textId="77777777" w:rsidR="006B6897" w:rsidRPr="003851A9" w:rsidRDefault="006B6897" w:rsidP="00C517EA">
          <w:pPr>
            <w:pStyle w:val="Encabezado"/>
          </w:pPr>
        </w:p>
      </w:tc>
      <w:tc>
        <w:tcPr>
          <w:tcW w:w="7336" w:type="dxa"/>
          <w:gridSpan w:val="2"/>
          <w:noWrap/>
          <w:vAlign w:val="center"/>
        </w:tcPr>
        <w:p w14:paraId="436D0D38" w14:textId="1F2AF5ED" w:rsidR="006B6897" w:rsidRPr="003851A9" w:rsidRDefault="006B6897" w:rsidP="006B6897">
          <w:pPr>
            <w:pStyle w:val="Encabezado"/>
            <w:jc w:val="center"/>
            <w:rPr>
              <w:b/>
            </w:rPr>
          </w:pPr>
          <w:r w:rsidRPr="003851A9">
            <w:rPr>
              <w:b/>
            </w:rPr>
            <w:t xml:space="preserve">Doc.:  </w:t>
          </w:r>
          <w:r w:rsidR="003D156B" w:rsidRPr="003851A9">
            <w:rPr>
              <w:b/>
              <w:i/>
            </w:rPr>
            <w:t>DP_ControldeCambios_Grupo</w:t>
          </w:r>
          <w:r w:rsidR="00AA74D7" w:rsidRPr="003851A9">
            <w:rPr>
              <w:b/>
              <w:i/>
            </w:rPr>
            <w:t>2</w:t>
          </w:r>
          <w:r w:rsidR="003D156B" w:rsidRPr="003851A9">
            <w:rPr>
              <w:b/>
              <w:i/>
            </w:rPr>
            <w:t>-v</w:t>
          </w:r>
          <w:r w:rsidR="005B5785" w:rsidRPr="003851A9">
            <w:rPr>
              <w:b/>
              <w:i/>
            </w:rPr>
            <w:t>2</w:t>
          </w:r>
        </w:p>
      </w:tc>
    </w:tr>
  </w:tbl>
  <w:p w14:paraId="3CDED2C7" w14:textId="77777777" w:rsidR="00F63D22" w:rsidRPr="003851A9" w:rsidRDefault="00F63D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FEB"/>
    <w:multiLevelType w:val="hybridMultilevel"/>
    <w:tmpl w:val="5A96B642"/>
    <w:lvl w:ilvl="0" w:tplc="8E283D22">
      <w:start w:val="1"/>
      <w:numFmt w:val="bullet"/>
      <w:lvlText w:val="o"/>
      <w:lvlJc w:val="left"/>
      <w:pPr>
        <w:ind w:left="1428" w:hanging="360"/>
      </w:pPr>
      <w:rPr>
        <w:rFonts w:ascii="Courier New" w:hAnsi="Courier New" w:hint="default"/>
      </w:rPr>
    </w:lvl>
    <w:lvl w:ilvl="1" w:tplc="CF56CEA4">
      <w:start w:val="1"/>
      <w:numFmt w:val="bullet"/>
      <w:lvlText w:val="o"/>
      <w:lvlJc w:val="left"/>
      <w:pPr>
        <w:ind w:left="2148" w:hanging="360"/>
      </w:pPr>
      <w:rPr>
        <w:rFonts w:ascii="Courier New" w:hAnsi="Courier New" w:hint="default"/>
      </w:rPr>
    </w:lvl>
    <w:lvl w:ilvl="2" w:tplc="DFC4E6A6">
      <w:start w:val="1"/>
      <w:numFmt w:val="bullet"/>
      <w:lvlText w:val=""/>
      <w:lvlJc w:val="left"/>
      <w:pPr>
        <w:ind w:left="2868" w:hanging="360"/>
      </w:pPr>
      <w:rPr>
        <w:rFonts w:ascii="Wingdings" w:hAnsi="Wingdings" w:hint="default"/>
      </w:rPr>
    </w:lvl>
    <w:lvl w:ilvl="3" w:tplc="FB8A694E">
      <w:start w:val="1"/>
      <w:numFmt w:val="bullet"/>
      <w:lvlText w:val=""/>
      <w:lvlJc w:val="left"/>
      <w:pPr>
        <w:ind w:left="3588" w:hanging="360"/>
      </w:pPr>
      <w:rPr>
        <w:rFonts w:ascii="Symbol" w:hAnsi="Symbol" w:hint="default"/>
      </w:rPr>
    </w:lvl>
    <w:lvl w:ilvl="4" w:tplc="50924ED8">
      <w:start w:val="1"/>
      <w:numFmt w:val="bullet"/>
      <w:lvlText w:val="o"/>
      <w:lvlJc w:val="left"/>
      <w:pPr>
        <w:ind w:left="4308" w:hanging="360"/>
      </w:pPr>
      <w:rPr>
        <w:rFonts w:ascii="Courier New" w:hAnsi="Courier New" w:hint="default"/>
      </w:rPr>
    </w:lvl>
    <w:lvl w:ilvl="5" w:tplc="1B725E08">
      <w:start w:val="1"/>
      <w:numFmt w:val="bullet"/>
      <w:lvlText w:val=""/>
      <w:lvlJc w:val="left"/>
      <w:pPr>
        <w:ind w:left="5028" w:hanging="360"/>
      </w:pPr>
      <w:rPr>
        <w:rFonts w:ascii="Wingdings" w:hAnsi="Wingdings" w:hint="default"/>
      </w:rPr>
    </w:lvl>
    <w:lvl w:ilvl="6" w:tplc="F03A63D4">
      <w:start w:val="1"/>
      <w:numFmt w:val="bullet"/>
      <w:lvlText w:val=""/>
      <w:lvlJc w:val="left"/>
      <w:pPr>
        <w:ind w:left="5748" w:hanging="360"/>
      </w:pPr>
      <w:rPr>
        <w:rFonts w:ascii="Symbol" w:hAnsi="Symbol" w:hint="default"/>
      </w:rPr>
    </w:lvl>
    <w:lvl w:ilvl="7" w:tplc="59E2C44C">
      <w:start w:val="1"/>
      <w:numFmt w:val="bullet"/>
      <w:lvlText w:val="o"/>
      <w:lvlJc w:val="left"/>
      <w:pPr>
        <w:ind w:left="6468" w:hanging="360"/>
      </w:pPr>
      <w:rPr>
        <w:rFonts w:ascii="Courier New" w:hAnsi="Courier New" w:hint="default"/>
      </w:rPr>
    </w:lvl>
    <w:lvl w:ilvl="8" w:tplc="38A43318">
      <w:start w:val="1"/>
      <w:numFmt w:val="bullet"/>
      <w:lvlText w:val=""/>
      <w:lvlJc w:val="left"/>
      <w:pPr>
        <w:ind w:left="7188" w:hanging="360"/>
      </w:pPr>
      <w:rPr>
        <w:rFonts w:ascii="Wingdings" w:hAnsi="Wingdings" w:hint="default"/>
      </w:rPr>
    </w:lvl>
  </w:abstractNum>
  <w:abstractNum w:abstractNumId="1" w15:restartNumberingAfterBreak="0">
    <w:nsid w:val="12577C7A"/>
    <w:multiLevelType w:val="hybridMultilevel"/>
    <w:tmpl w:val="04D4947A"/>
    <w:lvl w:ilvl="0" w:tplc="B28AC83C">
      <w:start w:val="1"/>
      <w:numFmt w:val="bullet"/>
      <w:lvlText w:val=""/>
      <w:lvlJc w:val="left"/>
      <w:pPr>
        <w:ind w:left="720" w:hanging="360"/>
      </w:pPr>
      <w:rPr>
        <w:rFonts w:ascii="Symbol" w:hAnsi="Symbol" w:hint="default"/>
      </w:rPr>
    </w:lvl>
    <w:lvl w:ilvl="1" w:tplc="334A029A">
      <w:start w:val="1"/>
      <w:numFmt w:val="bullet"/>
      <w:lvlText w:val="o"/>
      <w:lvlJc w:val="left"/>
      <w:pPr>
        <w:ind w:left="1440" w:hanging="360"/>
      </w:pPr>
      <w:rPr>
        <w:rFonts w:ascii="Courier New" w:hAnsi="Courier New" w:hint="default"/>
      </w:rPr>
    </w:lvl>
    <w:lvl w:ilvl="2" w:tplc="4D5ACE4C">
      <w:start w:val="1"/>
      <w:numFmt w:val="bullet"/>
      <w:lvlText w:val=""/>
      <w:lvlJc w:val="left"/>
      <w:pPr>
        <w:ind w:left="2160" w:hanging="360"/>
      </w:pPr>
      <w:rPr>
        <w:rFonts w:ascii="Wingdings" w:hAnsi="Wingdings" w:hint="default"/>
      </w:rPr>
    </w:lvl>
    <w:lvl w:ilvl="3" w:tplc="B86805DC">
      <w:start w:val="1"/>
      <w:numFmt w:val="bullet"/>
      <w:lvlText w:val=""/>
      <w:lvlJc w:val="left"/>
      <w:pPr>
        <w:ind w:left="2880" w:hanging="360"/>
      </w:pPr>
      <w:rPr>
        <w:rFonts w:ascii="Symbol" w:hAnsi="Symbol" w:hint="default"/>
      </w:rPr>
    </w:lvl>
    <w:lvl w:ilvl="4" w:tplc="0F1E34EE">
      <w:start w:val="1"/>
      <w:numFmt w:val="bullet"/>
      <w:lvlText w:val="o"/>
      <w:lvlJc w:val="left"/>
      <w:pPr>
        <w:ind w:left="3600" w:hanging="360"/>
      </w:pPr>
      <w:rPr>
        <w:rFonts w:ascii="Courier New" w:hAnsi="Courier New" w:hint="default"/>
      </w:rPr>
    </w:lvl>
    <w:lvl w:ilvl="5" w:tplc="EC925222">
      <w:start w:val="1"/>
      <w:numFmt w:val="bullet"/>
      <w:lvlText w:val=""/>
      <w:lvlJc w:val="left"/>
      <w:pPr>
        <w:ind w:left="4320" w:hanging="360"/>
      </w:pPr>
      <w:rPr>
        <w:rFonts w:ascii="Wingdings" w:hAnsi="Wingdings" w:hint="default"/>
      </w:rPr>
    </w:lvl>
    <w:lvl w:ilvl="6" w:tplc="4E22CDCE">
      <w:start w:val="1"/>
      <w:numFmt w:val="bullet"/>
      <w:lvlText w:val=""/>
      <w:lvlJc w:val="left"/>
      <w:pPr>
        <w:ind w:left="5040" w:hanging="360"/>
      </w:pPr>
      <w:rPr>
        <w:rFonts w:ascii="Symbol" w:hAnsi="Symbol" w:hint="default"/>
      </w:rPr>
    </w:lvl>
    <w:lvl w:ilvl="7" w:tplc="D0946A6E">
      <w:start w:val="1"/>
      <w:numFmt w:val="bullet"/>
      <w:lvlText w:val="o"/>
      <w:lvlJc w:val="left"/>
      <w:pPr>
        <w:ind w:left="5760" w:hanging="360"/>
      </w:pPr>
      <w:rPr>
        <w:rFonts w:ascii="Courier New" w:hAnsi="Courier New" w:hint="default"/>
      </w:rPr>
    </w:lvl>
    <w:lvl w:ilvl="8" w:tplc="5704B702">
      <w:start w:val="1"/>
      <w:numFmt w:val="bullet"/>
      <w:lvlText w:val=""/>
      <w:lvlJc w:val="left"/>
      <w:pPr>
        <w:ind w:left="6480" w:hanging="360"/>
      </w:pPr>
      <w:rPr>
        <w:rFonts w:ascii="Wingdings" w:hAnsi="Wingdings" w:hint="default"/>
      </w:rPr>
    </w:lvl>
  </w:abstractNum>
  <w:abstractNum w:abstractNumId="2" w15:restartNumberingAfterBreak="0">
    <w:nsid w:val="166D20A8"/>
    <w:multiLevelType w:val="multilevel"/>
    <w:tmpl w:val="A9DA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74CD00"/>
    <w:multiLevelType w:val="hybridMultilevel"/>
    <w:tmpl w:val="36B40E12"/>
    <w:lvl w:ilvl="0" w:tplc="2F9857FE">
      <w:start w:val="1"/>
      <w:numFmt w:val="bullet"/>
      <w:lvlText w:val=""/>
      <w:lvlJc w:val="left"/>
      <w:pPr>
        <w:ind w:left="1068" w:hanging="360"/>
      </w:pPr>
      <w:rPr>
        <w:rFonts w:ascii="Symbol" w:hAnsi="Symbol" w:hint="default"/>
      </w:rPr>
    </w:lvl>
    <w:lvl w:ilvl="1" w:tplc="3112F22A">
      <w:start w:val="1"/>
      <w:numFmt w:val="bullet"/>
      <w:lvlText w:val="o"/>
      <w:lvlJc w:val="left"/>
      <w:pPr>
        <w:ind w:left="1788" w:hanging="360"/>
      </w:pPr>
      <w:rPr>
        <w:rFonts w:ascii="Courier New" w:hAnsi="Courier New" w:hint="default"/>
      </w:rPr>
    </w:lvl>
    <w:lvl w:ilvl="2" w:tplc="CB1A348E">
      <w:start w:val="1"/>
      <w:numFmt w:val="bullet"/>
      <w:lvlText w:val=""/>
      <w:lvlJc w:val="left"/>
      <w:pPr>
        <w:ind w:left="2508" w:hanging="360"/>
      </w:pPr>
      <w:rPr>
        <w:rFonts w:ascii="Wingdings" w:hAnsi="Wingdings" w:hint="default"/>
      </w:rPr>
    </w:lvl>
    <w:lvl w:ilvl="3" w:tplc="B9381874">
      <w:start w:val="1"/>
      <w:numFmt w:val="bullet"/>
      <w:lvlText w:val=""/>
      <w:lvlJc w:val="left"/>
      <w:pPr>
        <w:ind w:left="3228" w:hanging="360"/>
      </w:pPr>
      <w:rPr>
        <w:rFonts w:ascii="Symbol" w:hAnsi="Symbol" w:hint="default"/>
      </w:rPr>
    </w:lvl>
    <w:lvl w:ilvl="4" w:tplc="A0541D56">
      <w:start w:val="1"/>
      <w:numFmt w:val="bullet"/>
      <w:lvlText w:val="o"/>
      <w:lvlJc w:val="left"/>
      <w:pPr>
        <w:ind w:left="3948" w:hanging="360"/>
      </w:pPr>
      <w:rPr>
        <w:rFonts w:ascii="Courier New" w:hAnsi="Courier New" w:hint="default"/>
      </w:rPr>
    </w:lvl>
    <w:lvl w:ilvl="5" w:tplc="B2C0EDBA">
      <w:start w:val="1"/>
      <w:numFmt w:val="bullet"/>
      <w:lvlText w:val=""/>
      <w:lvlJc w:val="left"/>
      <w:pPr>
        <w:ind w:left="4668" w:hanging="360"/>
      </w:pPr>
      <w:rPr>
        <w:rFonts w:ascii="Wingdings" w:hAnsi="Wingdings" w:hint="default"/>
      </w:rPr>
    </w:lvl>
    <w:lvl w:ilvl="6" w:tplc="7DBE859C">
      <w:start w:val="1"/>
      <w:numFmt w:val="bullet"/>
      <w:lvlText w:val=""/>
      <w:lvlJc w:val="left"/>
      <w:pPr>
        <w:ind w:left="5388" w:hanging="360"/>
      </w:pPr>
      <w:rPr>
        <w:rFonts w:ascii="Symbol" w:hAnsi="Symbol" w:hint="default"/>
      </w:rPr>
    </w:lvl>
    <w:lvl w:ilvl="7" w:tplc="1F7E9542">
      <w:start w:val="1"/>
      <w:numFmt w:val="bullet"/>
      <w:lvlText w:val="o"/>
      <w:lvlJc w:val="left"/>
      <w:pPr>
        <w:ind w:left="6108" w:hanging="360"/>
      </w:pPr>
      <w:rPr>
        <w:rFonts w:ascii="Courier New" w:hAnsi="Courier New" w:hint="default"/>
      </w:rPr>
    </w:lvl>
    <w:lvl w:ilvl="8" w:tplc="6B18CE02">
      <w:start w:val="1"/>
      <w:numFmt w:val="bullet"/>
      <w:lvlText w:val=""/>
      <w:lvlJc w:val="left"/>
      <w:pPr>
        <w:ind w:left="6828" w:hanging="360"/>
      </w:pPr>
      <w:rPr>
        <w:rFonts w:ascii="Wingdings" w:hAnsi="Wingdings" w:hint="default"/>
      </w:r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F357CD"/>
    <w:multiLevelType w:val="hybridMultilevel"/>
    <w:tmpl w:val="076E6092"/>
    <w:lvl w:ilvl="0" w:tplc="438E2A9E">
      <w:start w:val="1"/>
      <w:numFmt w:val="bullet"/>
      <w:lvlText w:val=""/>
      <w:lvlJc w:val="left"/>
      <w:pPr>
        <w:ind w:left="720" w:hanging="360"/>
      </w:pPr>
      <w:rPr>
        <w:rFonts w:ascii="Symbol" w:hAnsi="Symbol" w:hint="default"/>
      </w:rPr>
    </w:lvl>
    <w:lvl w:ilvl="1" w:tplc="5CB4D6D4">
      <w:start w:val="1"/>
      <w:numFmt w:val="bullet"/>
      <w:lvlText w:val="o"/>
      <w:lvlJc w:val="left"/>
      <w:pPr>
        <w:ind w:left="1440" w:hanging="360"/>
      </w:pPr>
      <w:rPr>
        <w:rFonts w:ascii="Courier New" w:hAnsi="Courier New" w:hint="default"/>
      </w:rPr>
    </w:lvl>
    <w:lvl w:ilvl="2" w:tplc="10F8361C">
      <w:start w:val="1"/>
      <w:numFmt w:val="bullet"/>
      <w:lvlText w:val=""/>
      <w:lvlJc w:val="left"/>
      <w:pPr>
        <w:ind w:left="2160" w:hanging="360"/>
      </w:pPr>
      <w:rPr>
        <w:rFonts w:ascii="Wingdings" w:hAnsi="Wingdings" w:hint="default"/>
      </w:rPr>
    </w:lvl>
    <w:lvl w:ilvl="3" w:tplc="5F78038C">
      <w:start w:val="1"/>
      <w:numFmt w:val="bullet"/>
      <w:lvlText w:val=""/>
      <w:lvlJc w:val="left"/>
      <w:pPr>
        <w:ind w:left="2880" w:hanging="360"/>
      </w:pPr>
      <w:rPr>
        <w:rFonts w:ascii="Symbol" w:hAnsi="Symbol" w:hint="default"/>
      </w:rPr>
    </w:lvl>
    <w:lvl w:ilvl="4" w:tplc="837459BA">
      <w:start w:val="1"/>
      <w:numFmt w:val="bullet"/>
      <w:lvlText w:val="o"/>
      <w:lvlJc w:val="left"/>
      <w:pPr>
        <w:ind w:left="3600" w:hanging="360"/>
      </w:pPr>
      <w:rPr>
        <w:rFonts w:ascii="Courier New" w:hAnsi="Courier New" w:hint="default"/>
      </w:rPr>
    </w:lvl>
    <w:lvl w:ilvl="5" w:tplc="96FE23BE">
      <w:start w:val="1"/>
      <w:numFmt w:val="bullet"/>
      <w:lvlText w:val=""/>
      <w:lvlJc w:val="left"/>
      <w:pPr>
        <w:ind w:left="4320" w:hanging="360"/>
      </w:pPr>
      <w:rPr>
        <w:rFonts w:ascii="Wingdings" w:hAnsi="Wingdings" w:hint="default"/>
      </w:rPr>
    </w:lvl>
    <w:lvl w:ilvl="6" w:tplc="97B0A2C0">
      <w:start w:val="1"/>
      <w:numFmt w:val="bullet"/>
      <w:lvlText w:val=""/>
      <w:lvlJc w:val="left"/>
      <w:pPr>
        <w:ind w:left="5040" w:hanging="360"/>
      </w:pPr>
      <w:rPr>
        <w:rFonts w:ascii="Symbol" w:hAnsi="Symbol" w:hint="default"/>
      </w:rPr>
    </w:lvl>
    <w:lvl w:ilvl="7" w:tplc="38104230">
      <w:start w:val="1"/>
      <w:numFmt w:val="bullet"/>
      <w:lvlText w:val="o"/>
      <w:lvlJc w:val="left"/>
      <w:pPr>
        <w:ind w:left="5760" w:hanging="360"/>
      </w:pPr>
      <w:rPr>
        <w:rFonts w:ascii="Courier New" w:hAnsi="Courier New" w:hint="default"/>
      </w:rPr>
    </w:lvl>
    <w:lvl w:ilvl="8" w:tplc="90B6005A">
      <w:start w:val="1"/>
      <w:numFmt w:val="bullet"/>
      <w:lvlText w:val=""/>
      <w:lvlJc w:val="left"/>
      <w:pPr>
        <w:ind w:left="6480" w:hanging="360"/>
      </w:pPr>
      <w:rPr>
        <w:rFonts w:ascii="Wingdings" w:hAnsi="Wingdings" w:hint="default"/>
      </w:rPr>
    </w:lvl>
  </w:abstractNum>
  <w:abstractNum w:abstractNumId="6" w15:restartNumberingAfterBreak="0">
    <w:nsid w:val="18C8583A"/>
    <w:multiLevelType w:val="hybridMultilevel"/>
    <w:tmpl w:val="E312B146"/>
    <w:lvl w:ilvl="0" w:tplc="4C329BE6">
      <w:start w:val="1"/>
      <w:numFmt w:val="bullet"/>
      <w:lvlText w:val=""/>
      <w:lvlJc w:val="left"/>
      <w:pPr>
        <w:ind w:left="720" w:hanging="360"/>
      </w:pPr>
      <w:rPr>
        <w:rFonts w:ascii="Symbol" w:hAnsi="Symbol" w:hint="default"/>
      </w:rPr>
    </w:lvl>
    <w:lvl w:ilvl="1" w:tplc="54A21F7E">
      <w:start w:val="1"/>
      <w:numFmt w:val="bullet"/>
      <w:lvlText w:val="o"/>
      <w:lvlJc w:val="left"/>
      <w:pPr>
        <w:ind w:left="1440" w:hanging="360"/>
      </w:pPr>
      <w:rPr>
        <w:rFonts w:ascii="Courier New" w:hAnsi="Courier New" w:hint="default"/>
      </w:rPr>
    </w:lvl>
    <w:lvl w:ilvl="2" w:tplc="93D611DE">
      <w:start w:val="1"/>
      <w:numFmt w:val="lowerRoman"/>
      <w:lvlText w:val="%3)"/>
      <w:lvlJc w:val="right"/>
      <w:pPr>
        <w:ind w:left="2160" w:hanging="360"/>
      </w:pPr>
      <w:rPr>
        <w:rFonts w:hint="default"/>
      </w:rPr>
    </w:lvl>
    <w:lvl w:ilvl="3" w:tplc="B384506E">
      <w:start w:val="1"/>
      <w:numFmt w:val="decimal"/>
      <w:lvlText w:val="(%4)"/>
      <w:lvlJc w:val="left"/>
      <w:pPr>
        <w:ind w:left="2880" w:hanging="360"/>
      </w:pPr>
      <w:rPr>
        <w:rFonts w:hint="default"/>
      </w:rPr>
    </w:lvl>
    <w:lvl w:ilvl="4" w:tplc="DA7AFFE0">
      <w:start w:val="1"/>
      <w:numFmt w:val="lowerLetter"/>
      <w:lvlText w:val="(%5)"/>
      <w:lvlJc w:val="left"/>
      <w:pPr>
        <w:ind w:left="3600" w:hanging="360"/>
      </w:pPr>
      <w:rPr>
        <w:rFonts w:hint="default"/>
      </w:rPr>
    </w:lvl>
    <w:lvl w:ilvl="5" w:tplc="E474E8AC">
      <w:start w:val="1"/>
      <w:numFmt w:val="lowerRoman"/>
      <w:lvlText w:val="(%6)"/>
      <w:lvlJc w:val="right"/>
      <w:pPr>
        <w:ind w:left="4320" w:hanging="360"/>
      </w:pPr>
      <w:rPr>
        <w:rFonts w:hint="default"/>
      </w:rPr>
    </w:lvl>
    <w:lvl w:ilvl="6" w:tplc="D2709518">
      <w:start w:val="1"/>
      <w:numFmt w:val="decimal"/>
      <w:lvlText w:val="%7."/>
      <w:lvlJc w:val="left"/>
      <w:pPr>
        <w:ind w:left="5040" w:hanging="360"/>
      </w:pPr>
      <w:rPr>
        <w:rFonts w:hint="default"/>
      </w:rPr>
    </w:lvl>
    <w:lvl w:ilvl="7" w:tplc="3C82AAB2">
      <w:start w:val="1"/>
      <w:numFmt w:val="lowerLetter"/>
      <w:lvlText w:val="%8."/>
      <w:lvlJc w:val="left"/>
      <w:pPr>
        <w:ind w:left="5760" w:hanging="360"/>
      </w:pPr>
      <w:rPr>
        <w:rFonts w:hint="default"/>
      </w:rPr>
    </w:lvl>
    <w:lvl w:ilvl="8" w:tplc="0C1E4566">
      <w:start w:val="1"/>
      <w:numFmt w:val="lowerRoman"/>
      <w:lvlText w:val="%9."/>
      <w:lvlJc w:val="right"/>
      <w:pPr>
        <w:ind w:left="6480" w:hanging="360"/>
      </w:pPr>
      <w:rPr>
        <w:rFonts w:hint="default"/>
      </w:r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D248EE"/>
    <w:multiLevelType w:val="hybridMultilevel"/>
    <w:tmpl w:val="4F92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C40105"/>
    <w:multiLevelType w:val="hybridMultilevel"/>
    <w:tmpl w:val="9F0C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983DD4"/>
    <w:multiLevelType w:val="hybridMultilevel"/>
    <w:tmpl w:val="D4E285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59C38C"/>
    <w:multiLevelType w:val="hybridMultilevel"/>
    <w:tmpl w:val="86E44184"/>
    <w:lvl w:ilvl="0" w:tplc="CE52D3B0">
      <w:start w:val="1"/>
      <w:numFmt w:val="bullet"/>
      <w:lvlText w:val="o"/>
      <w:lvlJc w:val="left"/>
      <w:pPr>
        <w:ind w:left="1428" w:hanging="360"/>
      </w:pPr>
      <w:rPr>
        <w:rFonts w:ascii="Courier New" w:hAnsi="Courier New" w:hint="default"/>
      </w:rPr>
    </w:lvl>
    <w:lvl w:ilvl="1" w:tplc="AA7CD40C">
      <w:start w:val="1"/>
      <w:numFmt w:val="bullet"/>
      <w:lvlText w:val="o"/>
      <w:lvlJc w:val="left"/>
      <w:pPr>
        <w:ind w:left="2148" w:hanging="360"/>
      </w:pPr>
      <w:rPr>
        <w:rFonts w:ascii="Courier New" w:hAnsi="Courier New" w:hint="default"/>
      </w:rPr>
    </w:lvl>
    <w:lvl w:ilvl="2" w:tplc="4D6233DA">
      <w:start w:val="1"/>
      <w:numFmt w:val="bullet"/>
      <w:lvlText w:val=""/>
      <w:lvlJc w:val="left"/>
      <w:pPr>
        <w:ind w:left="2868" w:hanging="360"/>
      </w:pPr>
      <w:rPr>
        <w:rFonts w:ascii="Wingdings" w:hAnsi="Wingdings" w:hint="default"/>
      </w:rPr>
    </w:lvl>
    <w:lvl w:ilvl="3" w:tplc="7A78C372">
      <w:start w:val="1"/>
      <w:numFmt w:val="bullet"/>
      <w:lvlText w:val=""/>
      <w:lvlJc w:val="left"/>
      <w:pPr>
        <w:ind w:left="3588" w:hanging="360"/>
      </w:pPr>
      <w:rPr>
        <w:rFonts w:ascii="Symbol" w:hAnsi="Symbol" w:hint="default"/>
      </w:rPr>
    </w:lvl>
    <w:lvl w:ilvl="4" w:tplc="8D0A42B8">
      <w:start w:val="1"/>
      <w:numFmt w:val="bullet"/>
      <w:lvlText w:val="o"/>
      <w:lvlJc w:val="left"/>
      <w:pPr>
        <w:ind w:left="4308" w:hanging="360"/>
      </w:pPr>
      <w:rPr>
        <w:rFonts w:ascii="Courier New" w:hAnsi="Courier New" w:hint="default"/>
      </w:rPr>
    </w:lvl>
    <w:lvl w:ilvl="5" w:tplc="E1D07C28">
      <w:start w:val="1"/>
      <w:numFmt w:val="bullet"/>
      <w:lvlText w:val=""/>
      <w:lvlJc w:val="left"/>
      <w:pPr>
        <w:ind w:left="5028" w:hanging="360"/>
      </w:pPr>
      <w:rPr>
        <w:rFonts w:ascii="Wingdings" w:hAnsi="Wingdings" w:hint="default"/>
      </w:rPr>
    </w:lvl>
    <w:lvl w:ilvl="6" w:tplc="B1F24014">
      <w:start w:val="1"/>
      <w:numFmt w:val="bullet"/>
      <w:lvlText w:val=""/>
      <w:lvlJc w:val="left"/>
      <w:pPr>
        <w:ind w:left="5748" w:hanging="360"/>
      </w:pPr>
      <w:rPr>
        <w:rFonts w:ascii="Symbol" w:hAnsi="Symbol" w:hint="default"/>
      </w:rPr>
    </w:lvl>
    <w:lvl w:ilvl="7" w:tplc="C62C273A">
      <w:start w:val="1"/>
      <w:numFmt w:val="bullet"/>
      <w:lvlText w:val="o"/>
      <w:lvlJc w:val="left"/>
      <w:pPr>
        <w:ind w:left="6468" w:hanging="360"/>
      </w:pPr>
      <w:rPr>
        <w:rFonts w:ascii="Courier New" w:hAnsi="Courier New" w:hint="default"/>
      </w:rPr>
    </w:lvl>
    <w:lvl w:ilvl="8" w:tplc="5D96C5A8">
      <w:start w:val="1"/>
      <w:numFmt w:val="bullet"/>
      <w:lvlText w:val=""/>
      <w:lvlJc w:val="left"/>
      <w:pPr>
        <w:ind w:left="7188" w:hanging="360"/>
      </w:pPr>
      <w:rPr>
        <w:rFonts w:ascii="Wingdings" w:hAnsi="Wingdings" w:hint="default"/>
      </w:rPr>
    </w:lvl>
  </w:abstractNum>
  <w:abstractNum w:abstractNumId="12" w15:restartNumberingAfterBreak="0">
    <w:nsid w:val="20C25AE4"/>
    <w:multiLevelType w:val="hybridMultilevel"/>
    <w:tmpl w:val="3F1C9D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4"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BE6474"/>
    <w:multiLevelType w:val="hybridMultilevel"/>
    <w:tmpl w:val="B7B4181C"/>
    <w:lvl w:ilvl="0" w:tplc="5D68FD34">
      <w:start w:val="1"/>
      <w:numFmt w:val="bullet"/>
      <w:lvlText w:val=""/>
      <w:lvlJc w:val="left"/>
      <w:pPr>
        <w:ind w:left="720" w:hanging="360"/>
      </w:pPr>
      <w:rPr>
        <w:rFonts w:ascii="Symbol" w:hAnsi="Symbol" w:hint="default"/>
        <w:i w:val="0"/>
        <w:iC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05C5098"/>
    <w:multiLevelType w:val="hybridMultilevel"/>
    <w:tmpl w:val="6854EA88"/>
    <w:lvl w:ilvl="0" w:tplc="00202118">
      <w:start w:val="1"/>
      <w:numFmt w:val="bullet"/>
      <w:lvlText w:val=""/>
      <w:lvlJc w:val="left"/>
      <w:pPr>
        <w:ind w:left="720" w:hanging="360"/>
      </w:pPr>
      <w:rPr>
        <w:rFonts w:ascii="Symbol" w:hAnsi="Symbol" w:hint="default"/>
      </w:rPr>
    </w:lvl>
    <w:lvl w:ilvl="1" w:tplc="15640070">
      <w:start w:val="1"/>
      <w:numFmt w:val="bullet"/>
      <w:lvlText w:val="o"/>
      <w:lvlJc w:val="left"/>
      <w:pPr>
        <w:ind w:left="1440" w:hanging="360"/>
      </w:pPr>
      <w:rPr>
        <w:rFonts w:ascii="Courier New" w:hAnsi="Courier New" w:hint="default"/>
      </w:rPr>
    </w:lvl>
    <w:lvl w:ilvl="2" w:tplc="04FECC3E">
      <w:start w:val="1"/>
      <w:numFmt w:val="bullet"/>
      <w:lvlText w:val=""/>
      <w:lvlJc w:val="left"/>
      <w:pPr>
        <w:ind w:left="2160" w:hanging="360"/>
      </w:pPr>
      <w:rPr>
        <w:rFonts w:ascii="Wingdings" w:hAnsi="Wingdings" w:hint="default"/>
      </w:rPr>
    </w:lvl>
    <w:lvl w:ilvl="3" w:tplc="220EF892">
      <w:start w:val="1"/>
      <w:numFmt w:val="bullet"/>
      <w:lvlText w:val=""/>
      <w:lvlJc w:val="left"/>
      <w:pPr>
        <w:ind w:left="2880" w:hanging="360"/>
      </w:pPr>
      <w:rPr>
        <w:rFonts w:ascii="Symbol" w:hAnsi="Symbol" w:hint="default"/>
      </w:rPr>
    </w:lvl>
    <w:lvl w:ilvl="4" w:tplc="A7C83E4C">
      <w:start w:val="1"/>
      <w:numFmt w:val="bullet"/>
      <w:lvlText w:val="o"/>
      <w:lvlJc w:val="left"/>
      <w:pPr>
        <w:ind w:left="3600" w:hanging="360"/>
      </w:pPr>
      <w:rPr>
        <w:rFonts w:ascii="Courier New" w:hAnsi="Courier New" w:hint="default"/>
      </w:rPr>
    </w:lvl>
    <w:lvl w:ilvl="5" w:tplc="3EE4399A">
      <w:start w:val="1"/>
      <w:numFmt w:val="bullet"/>
      <w:lvlText w:val=""/>
      <w:lvlJc w:val="left"/>
      <w:pPr>
        <w:ind w:left="4320" w:hanging="360"/>
      </w:pPr>
      <w:rPr>
        <w:rFonts w:ascii="Wingdings" w:hAnsi="Wingdings" w:hint="default"/>
      </w:rPr>
    </w:lvl>
    <w:lvl w:ilvl="6" w:tplc="46721B44">
      <w:start w:val="1"/>
      <w:numFmt w:val="bullet"/>
      <w:lvlText w:val=""/>
      <w:lvlJc w:val="left"/>
      <w:pPr>
        <w:ind w:left="5040" w:hanging="360"/>
      </w:pPr>
      <w:rPr>
        <w:rFonts w:ascii="Symbol" w:hAnsi="Symbol" w:hint="default"/>
      </w:rPr>
    </w:lvl>
    <w:lvl w:ilvl="7" w:tplc="7C34502C">
      <w:start w:val="1"/>
      <w:numFmt w:val="bullet"/>
      <w:lvlText w:val="o"/>
      <w:lvlJc w:val="left"/>
      <w:pPr>
        <w:ind w:left="5760" w:hanging="360"/>
      </w:pPr>
      <w:rPr>
        <w:rFonts w:ascii="Courier New" w:hAnsi="Courier New" w:hint="default"/>
      </w:rPr>
    </w:lvl>
    <w:lvl w:ilvl="8" w:tplc="407E966C">
      <w:start w:val="1"/>
      <w:numFmt w:val="bullet"/>
      <w:lvlText w:val=""/>
      <w:lvlJc w:val="left"/>
      <w:pPr>
        <w:ind w:left="6480" w:hanging="360"/>
      </w:pPr>
      <w:rPr>
        <w:rFonts w:ascii="Wingdings" w:hAnsi="Wingdings" w:hint="default"/>
      </w:rPr>
    </w:lvl>
  </w:abstractNum>
  <w:abstractNum w:abstractNumId="20"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E50E89"/>
    <w:multiLevelType w:val="hybridMultilevel"/>
    <w:tmpl w:val="8222E5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49407111"/>
    <w:multiLevelType w:val="hybridMultilevel"/>
    <w:tmpl w:val="C6B6E0BA"/>
    <w:lvl w:ilvl="0" w:tplc="CA6AE0E8">
      <w:start w:val="1"/>
      <w:numFmt w:val="bullet"/>
      <w:lvlText w:val=""/>
      <w:lvlJc w:val="left"/>
      <w:pPr>
        <w:ind w:left="720" w:hanging="360"/>
      </w:pPr>
      <w:rPr>
        <w:rFonts w:ascii="Symbol" w:hAnsi="Symbol" w:hint="default"/>
      </w:rPr>
    </w:lvl>
    <w:lvl w:ilvl="1" w:tplc="BF4A08FE">
      <w:start w:val="1"/>
      <w:numFmt w:val="bullet"/>
      <w:lvlText w:val="o"/>
      <w:lvlJc w:val="left"/>
      <w:pPr>
        <w:ind w:left="1440" w:hanging="360"/>
      </w:pPr>
      <w:rPr>
        <w:rFonts w:ascii="Courier New" w:hAnsi="Courier New" w:hint="default"/>
      </w:rPr>
    </w:lvl>
    <w:lvl w:ilvl="2" w:tplc="43E86D4A">
      <w:start w:val="1"/>
      <w:numFmt w:val="bullet"/>
      <w:lvlText w:val=""/>
      <w:lvlJc w:val="left"/>
      <w:pPr>
        <w:ind w:left="2160" w:hanging="360"/>
      </w:pPr>
      <w:rPr>
        <w:rFonts w:ascii="Wingdings" w:hAnsi="Wingdings" w:hint="default"/>
      </w:rPr>
    </w:lvl>
    <w:lvl w:ilvl="3" w:tplc="472E061E">
      <w:start w:val="1"/>
      <w:numFmt w:val="bullet"/>
      <w:lvlText w:val=""/>
      <w:lvlJc w:val="left"/>
      <w:pPr>
        <w:ind w:left="2880" w:hanging="360"/>
      </w:pPr>
      <w:rPr>
        <w:rFonts w:ascii="Symbol" w:hAnsi="Symbol" w:hint="default"/>
      </w:rPr>
    </w:lvl>
    <w:lvl w:ilvl="4" w:tplc="1520C8AA">
      <w:start w:val="1"/>
      <w:numFmt w:val="bullet"/>
      <w:lvlText w:val="o"/>
      <w:lvlJc w:val="left"/>
      <w:pPr>
        <w:ind w:left="3600" w:hanging="360"/>
      </w:pPr>
      <w:rPr>
        <w:rFonts w:ascii="Courier New" w:hAnsi="Courier New" w:hint="default"/>
      </w:rPr>
    </w:lvl>
    <w:lvl w:ilvl="5" w:tplc="C322A0AC">
      <w:start w:val="1"/>
      <w:numFmt w:val="bullet"/>
      <w:lvlText w:val=""/>
      <w:lvlJc w:val="left"/>
      <w:pPr>
        <w:ind w:left="4320" w:hanging="360"/>
      </w:pPr>
      <w:rPr>
        <w:rFonts w:ascii="Wingdings" w:hAnsi="Wingdings" w:hint="default"/>
      </w:rPr>
    </w:lvl>
    <w:lvl w:ilvl="6" w:tplc="5D029024">
      <w:start w:val="1"/>
      <w:numFmt w:val="bullet"/>
      <w:lvlText w:val=""/>
      <w:lvlJc w:val="left"/>
      <w:pPr>
        <w:ind w:left="5040" w:hanging="360"/>
      </w:pPr>
      <w:rPr>
        <w:rFonts w:ascii="Symbol" w:hAnsi="Symbol" w:hint="default"/>
      </w:rPr>
    </w:lvl>
    <w:lvl w:ilvl="7" w:tplc="26260716">
      <w:start w:val="1"/>
      <w:numFmt w:val="bullet"/>
      <w:lvlText w:val="o"/>
      <w:lvlJc w:val="left"/>
      <w:pPr>
        <w:ind w:left="5760" w:hanging="360"/>
      </w:pPr>
      <w:rPr>
        <w:rFonts w:ascii="Courier New" w:hAnsi="Courier New" w:hint="default"/>
      </w:rPr>
    </w:lvl>
    <w:lvl w:ilvl="8" w:tplc="57D03568">
      <w:start w:val="1"/>
      <w:numFmt w:val="bullet"/>
      <w:lvlText w:val=""/>
      <w:lvlJc w:val="left"/>
      <w:pPr>
        <w:ind w:left="6480" w:hanging="360"/>
      </w:pPr>
      <w:rPr>
        <w:rFonts w:ascii="Wingdings" w:hAnsi="Wingdings" w:hint="default"/>
      </w:rPr>
    </w:lvl>
  </w:abstractNum>
  <w:abstractNum w:abstractNumId="24" w15:restartNumberingAfterBreak="0">
    <w:nsid w:val="497337CB"/>
    <w:multiLevelType w:val="hybridMultilevel"/>
    <w:tmpl w:val="58CC0E44"/>
    <w:lvl w:ilvl="0" w:tplc="BA2E2E4E">
      <w:start w:val="1"/>
      <w:numFmt w:val="bullet"/>
      <w:lvlText w:val=""/>
      <w:lvlJc w:val="left"/>
      <w:pPr>
        <w:ind w:left="1068" w:hanging="360"/>
      </w:pPr>
      <w:rPr>
        <w:rFonts w:ascii="Symbol" w:hAnsi="Symbol" w:hint="default"/>
      </w:rPr>
    </w:lvl>
    <w:lvl w:ilvl="1" w:tplc="B1F6CA6E">
      <w:start w:val="1"/>
      <w:numFmt w:val="bullet"/>
      <w:lvlText w:val="o"/>
      <w:lvlJc w:val="left"/>
      <w:pPr>
        <w:ind w:left="1788" w:hanging="360"/>
      </w:pPr>
      <w:rPr>
        <w:rFonts w:ascii="Courier New" w:hAnsi="Courier New" w:hint="default"/>
      </w:rPr>
    </w:lvl>
    <w:lvl w:ilvl="2" w:tplc="5632319A">
      <w:start w:val="1"/>
      <w:numFmt w:val="bullet"/>
      <w:lvlText w:val=""/>
      <w:lvlJc w:val="left"/>
      <w:pPr>
        <w:ind w:left="2508" w:hanging="360"/>
      </w:pPr>
      <w:rPr>
        <w:rFonts w:ascii="Wingdings" w:hAnsi="Wingdings" w:hint="default"/>
      </w:rPr>
    </w:lvl>
    <w:lvl w:ilvl="3" w:tplc="6E52CC9E">
      <w:start w:val="1"/>
      <w:numFmt w:val="bullet"/>
      <w:lvlText w:val=""/>
      <w:lvlJc w:val="left"/>
      <w:pPr>
        <w:ind w:left="3228" w:hanging="360"/>
      </w:pPr>
      <w:rPr>
        <w:rFonts w:ascii="Symbol" w:hAnsi="Symbol" w:hint="default"/>
      </w:rPr>
    </w:lvl>
    <w:lvl w:ilvl="4" w:tplc="3E442A52">
      <w:start w:val="1"/>
      <w:numFmt w:val="bullet"/>
      <w:lvlText w:val="o"/>
      <w:lvlJc w:val="left"/>
      <w:pPr>
        <w:ind w:left="3948" w:hanging="360"/>
      </w:pPr>
      <w:rPr>
        <w:rFonts w:ascii="Courier New" w:hAnsi="Courier New" w:hint="default"/>
      </w:rPr>
    </w:lvl>
    <w:lvl w:ilvl="5" w:tplc="EE945FC4">
      <w:start w:val="1"/>
      <w:numFmt w:val="bullet"/>
      <w:lvlText w:val=""/>
      <w:lvlJc w:val="left"/>
      <w:pPr>
        <w:ind w:left="4668" w:hanging="360"/>
      </w:pPr>
      <w:rPr>
        <w:rFonts w:ascii="Wingdings" w:hAnsi="Wingdings" w:hint="default"/>
      </w:rPr>
    </w:lvl>
    <w:lvl w:ilvl="6" w:tplc="4ABEDF54">
      <w:start w:val="1"/>
      <w:numFmt w:val="bullet"/>
      <w:lvlText w:val=""/>
      <w:lvlJc w:val="left"/>
      <w:pPr>
        <w:ind w:left="5388" w:hanging="360"/>
      </w:pPr>
      <w:rPr>
        <w:rFonts w:ascii="Symbol" w:hAnsi="Symbol" w:hint="default"/>
      </w:rPr>
    </w:lvl>
    <w:lvl w:ilvl="7" w:tplc="357C1E0A">
      <w:start w:val="1"/>
      <w:numFmt w:val="bullet"/>
      <w:lvlText w:val="o"/>
      <w:lvlJc w:val="left"/>
      <w:pPr>
        <w:ind w:left="6108" w:hanging="360"/>
      </w:pPr>
      <w:rPr>
        <w:rFonts w:ascii="Courier New" w:hAnsi="Courier New" w:hint="default"/>
      </w:rPr>
    </w:lvl>
    <w:lvl w:ilvl="8" w:tplc="ABAA4006">
      <w:start w:val="1"/>
      <w:numFmt w:val="bullet"/>
      <w:lvlText w:val=""/>
      <w:lvlJc w:val="left"/>
      <w:pPr>
        <w:ind w:left="6828" w:hanging="360"/>
      </w:pPr>
      <w:rPr>
        <w:rFonts w:ascii="Wingdings" w:hAnsi="Wingdings" w:hint="default"/>
      </w:rPr>
    </w:lvl>
  </w:abstractNum>
  <w:abstractNum w:abstractNumId="25" w15:restartNumberingAfterBreak="0">
    <w:nsid w:val="4F0F3580"/>
    <w:multiLevelType w:val="hybridMultilevel"/>
    <w:tmpl w:val="B914E81C"/>
    <w:lvl w:ilvl="0" w:tplc="43E86D4A">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2FA5A7"/>
    <w:multiLevelType w:val="hybridMultilevel"/>
    <w:tmpl w:val="D6EA5B64"/>
    <w:lvl w:ilvl="0" w:tplc="814CD938">
      <w:start w:val="1"/>
      <w:numFmt w:val="bullet"/>
      <w:lvlText w:val=""/>
      <w:lvlJc w:val="left"/>
      <w:pPr>
        <w:ind w:left="1068" w:hanging="360"/>
      </w:pPr>
      <w:rPr>
        <w:rFonts w:ascii="Symbol" w:hAnsi="Symbol" w:hint="default"/>
      </w:rPr>
    </w:lvl>
    <w:lvl w:ilvl="1" w:tplc="B358C42C">
      <w:start w:val="1"/>
      <w:numFmt w:val="bullet"/>
      <w:lvlText w:val="o"/>
      <w:lvlJc w:val="left"/>
      <w:pPr>
        <w:ind w:left="1788" w:hanging="360"/>
      </w:pPr>
      <w:rPr>
        <w:rFonts w:ascii="Courier New" w:hAnsi="Courier New" w:hint="default"/>
      </w:rPr>
    </w:lvl>
    <w:lvl w:ilvl="2" w:tplc="6428D804">
      <w:start w:val="1"/>
      <w:numFmt w:val="bullet"/>
      <w:lvlText w:val=""/>
      <w:lvlJc w:val="left"/>
      <w:pPr>
        <w:ind w:left="2508" w:hanging="360"/>
      </w:pPr>
      <w:rPr>
        <w:rFonts w:ascii="Wingdings" w:hAnsi="Wingdings" w:hint="default"/>
      </w:rPr>
    </w:lvl>
    <w:lvl w:ilvl="3" w:tplc="D0526BC6">
      <w:start w:val="1"/>
      <w:numFmt w:val="bullet"/>
      <w:lvlText w:val=""/>
      <w:lvlJc w:val="left"/>
      <w:pPr>
        <w:ind w:left="3228" w:hanging="360"/>
      </w:pPr>
      <w:rPr>
        <w:rFonts w:ascii="Symbol" w:hAnsi="Symbol" w:hint="default"/>
      </w:rPr>
    </w:lvl>
    <w:lvl w:ilvl="4" w:tplc="2C3C6AFE">
      <w:start w:val="1"/>
      <w:numFmt w:val="bullet"/>
      <w:lvlText w:val="o"/>
      <w:lvlJc w:val="left"/>
      <w:pPr>
        <w:ind w:left="3948" w:hanging="360"/>
      </w:pPr>
      <w:rPr>
        <w:rFonts w:ascii="Courier New" w:hAnsi="Courier New" w:hint="default"/>
      </w:rPr>
    </w:lvl>
    <w:lvl w:ilvl="5" w:tplc="05CE1050">
      <w:start w:val="1"/>
      <w:numFmt w:val="bullet"/>
      <w:lvlText w:val=""/>
      <w:lvlJc w:val="left"/>
      <w:pPr>
        <w:ind w:left="4668" w:hanging="360"/>
      </w:pPr>
      <w:rPr>
        <w:rFonts w:ascii="Wingdings" w:hAnsi="Wingdings" w:hint="default"/>
      </w:rPr>
    </w:lvl>
    <w:lvl w:ilvl="6" w:tplc="2C169C4A">
      <w:start w:val="1"/>
      <w:numFmt w:val="bullet"/>
      <w:lvlText w:val=""/>
      <w:lvlJc w:val="left"/>
      <w:pPr>
        <w:ind w:left="5388" w:hanging="360"/>
      </w:pPr>
      <w:rPr>
        <w:rFonts w:ascii="Symbol" w:hAnsi="Symbol" w:hint="default"/>
      </w:rPr>
    </w:lvl>
    <w:lvl w:ilvl="7" w:tplc="633A18FC">
      <w:start w:val="1"/>
      <w:numFmt w:val="bullet"/>
      <w:lvlText w:val="o"/>
      <w:lvlJc w:val="left"/>
      <w:pPr>
        <w:ind w:left="6108" w:hanging="360"/>
      </w:pPr>
      <w:rPr>
        <w:rFonts w:ascii="Courier New" w:hAnsi="Courier New" w:hint="default"/>
      </w:rPr>
    </w:lvl>
    <w:lvl w:ilvl="8" w:tplc="D1A06814">
      <w:start w:val="1"/>
      <w:numFmt w:val="bullet"/>
      <w:lvlText w:val=""/>
      <w:lvlJc w:val="left"/>
      <w:pPr>
        <w:ind w:left="6828" w:hanging="360"/>
      </w:pPr>
      <w:rPr>
        <w:rFonts w:ascii="Wingdings" w:hAnsi="Wingdings" w:hint="default"/>
      </w:rPr>
    </w:lvl>
  </w:abstractNum>
  <w:abstractNum w:abstractNumId="27"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outline w:val="0"/>
        <w:shadow w:val="0"/>
        <w:emboss w:val="0"/>
        <w:imprint w:val="0"/>
        <w:vanish w:val="0"/>
        <w:color w:val="auto"/>
        <w:sz w:val="24"/>
        <w:szCs w:val="24"/>
        <w:vertAlign w:val="base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outline w:val="0"/>
        <w:shadow w:val="0"/>
        <w:emboss w:val="0"/>
        <w:imprint w:val="0"/>
        <w:vanish w:val="0"/>
        <w:color w:val="auto"/>
        <w:sz w:val="24"/>
        <w:vertAlign w:val="baseline"/>
      </w:rPr>
    </w:lvl>
    <w:lvl w:ilvl="4">
      <w:start w:val="1"/>
      <w:numFmt w:val="decimal"/>
      <w:suff w:val="space"/>
      <w:lvlText w:val="%1.%2.%3.%4.%5.-"/>
      <w:lvlJc w:val="left"/>
      <w:pPr>
        <w:ind w:left="1009" w:hanging="1009"/>
      </w:pPr>
      <w:rPr>
        <w:rFonts w:ascii="Verdana" w:hAnsi="Verdana" w:hint="default"/>
        <w:b/>
        <w:i w:val="0"/>
        <w:caps w:val="0"/>
        <w:strike w:val="0"/>
        <w:dstrike w:val="0"/>
        <w:outline w:val="0"/>
        <w:shadow w:val="0"/>
        <w:emboss w:val="0"/>
        <w:imprint w:val="0"/>
        <w:vanish w:val="0"/>
        <w:color w:val="808080"/>
        <w:sz w:val="18"/>
        <w:vertAlign w:val="base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8"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55CA5CF3"/>
    <w:multiLevelType w:val="hybridMultilevel"/>
    <w:tmpl w:val="64C2F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6565DB3"/>
    <w:multiLevelType w:val="multilevel"/>
    <w:tmpl w:val="9106004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856" w:hanging="864"/>
      </w:pPr>
      <w:rPr>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1" w15:restartNumberingAfterBreak="0">
    <w:nsid w:val="569C397D"/>
    <w:multiLevelType w:val="hybridMultilevel"/>
    <w:tmpl w:val="FF88C348"/>
    <w:lvl w:ilvl="0" w:tplc="1988E5DA">
      <w:start w:val="1"/>
      <w:numFmt w:val="bullet"/>
      <w:lvlText w:val=""/>
      <w:lvlJc w:val="left"/>
      <w:pPr>
        <w:ind w:left="720" w:hanging="360"/>
      </w:pPr>
      <w:rPr>
        <w:rFonts w:ascii="Symbol" w:hAnsi="Symbol" w:hint="default"/>
      </w:rPr>
    </w:lvl>
    <w:lvl w:ilvl="1" w:tplc="6EB466F6">
      <w:start w:val="1"/>
      <w:numFmt w:val="bullet"/>
      <w:lvlText w:val="o"/>
      <w:lvlJc w:val="left"/>
      <w:pPr>
        <w:ind w:left="1440" w:hanging="360"/>
      </w:pPr>
      <w:rPr>
        <w:rFonts w:ascii="Courier New" w:hAnsi="Courier New" w:hint="default"/>
      </w:rPr>
    </w:lvl>
    <w:lvl w:ilvl="2" w:tplc="868E8B6E">
      <w:start w:val="1"/>
      <w:numFmt w:val="bullet"/>
      <w:lvlText w:val=""/>
      <w:lvlJc w:val="left"/>
      <w:pPr>
        <w:ind w:left="2160" w:hanging="360"/>
      </w:pPr>
      <w:rPr>
        <w:rFonts w:ascii="Wingdings" w:hAnsi="Wingdings" w:hint="default"/>
      </w:rPr>
    </w:lvl>
    <w:lvl w:ilvl="3" w:tplc="8BA248E2">
      <w:start w:val="1"/>
      <w:numFmt w:val="bullet"/>
      <w:lvlText w:val=""/>
      <w:lvlJc w:val="left"/>
      <w:pPr>
        <w:ind w:left="2880" w:hanging="360"/>
      </w:pPr>
      <w:rPr>
        <w:rFonts w:ascii="Symbol" w:hAnsi="Symbol" w:hint="default"/>
      </w:rPr>
    </w:lvl>
    <w:lvl w:ilvl="4" w:tplc="65E6AF20">
      <w:start w:val="1"/>
      <w:numFmt w:val="bullet"/>
      <w:lvlText w:val="o"/>
      <w:lvlJc w:val="left"/>
      <w:pPr>
        <w:ind w:left="3600" w:hanging="360"/>
      </w:pPr>
      <w:rPr>
        <w:rFonts w:ascii="Courier New" w:hAnsi="Courier New" w:hint="default"/>
      </w:rPr>
    </w:lvl>
    <w:lvl w:ilvl="5" w:tplc="E48EA368">
      <w:start w:val="1"/>
      <w:numFmt w:val="bullet"/>
      <w:lvlText w:val=""/>
      <w:lvlJc w:val="left"/>
      <w:pPr>
        <w:ind w:left="4320" w:hanging="360"/>
      </w:pPr>
      <w:rPr>
        <w:rFonts w:ascii="Wingdings" w:hAnsi="Wingdings" w:hint="default"/>
      </w:rPr>
    </w:lvl>
    <w:lvl w:ilvl="6" w:tplc="5D5CE87E">
      <w:start w:val="1"/>
      <w:numFmt w:val="bullet"/>
      <w:lvlText w:val=""/>
      <w:lvlJc w:val="left"/>
      <w:pPr>
        <w:ind w:left="5040" w:hanging="360"/>
      </w:pPr>
      <w:rPr>
        <w:rFonts w:ascii="Symbol" w:hAnsi="Symbol" w:hint="default"/>
      </w:rPr>
    </w:lvl>
    <w:lvl w:ilvl="7" w:tplc="CAA6DD22">
      <w:start w:val="1"/>
      <w:numFmt w:val="bullet"/>
      <w:lvlText w:val="o"/>
      <w:lvlJc w:val="left"/>
      <w:pPr>
        <w:ind w:left="5760" w:hanging="360"/>
      </w:pPr>
      <w:rPr>
        <w:rFonts w:ascii="Courier New" w:hAnsi="Courier New" w:hint="default"/>
      </w:rPr>
    </w:lvl>
    <w:lvl w:ilvl="8" w:tplc="F124B526">
      <w:start w:val="1"/>
      <w:numFmt w:val="bullet"/>
      <w:lvlText w:val=""/>
      <w:lvlJc w:val="left"/>
      <w:pPr>
        <w:ind w:left="6480" w:hanging="360"/>
      </w:pPr>
      <w:rPr>
        <w:rFonts w:ascii="Wingdings" w:hAnsi="Wingdings" w:hint="default"/>
      </w:rPr>
    </w:lvl>
  </w:abstractNum>
  <w:abstractNum w:abstractNumId="32"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33DC494"/>
    <w:multiLevelType w:val="hybridMultilevel"/>
    <w:tmpl w:val="8DEAD16A"/>
    <w:lvl w:ilvl="0" w:tplc="801405E2">
      <w:start w:val="1"/>
      <w:numFmt w:val="bullet"/>
      <w:lvlText w:val="o"/>
      <w:lvlJc w:val="left"/>
      <w:pPr>
        <w:ind w:left="1428" w:hanging="360"/>
      </w:pPr>
      <w:rPr>
        <w:rFonts w:ascii="Courier New" w:hAnsi="Courier New" w:hint="default"/>
      </w:rPr>
    </w:lvl>
    <w:lvl w:ilvl="1" w:tplc="2656072C">
      <w:start w:val="1"/>
      <w:numFmt w:val="bullet"/>
      <w:lvlText w:val="o"/>
      <w:lvlJc w:val="left"/>
      <w:pPr>
        <w:ind w:left="2148" w:hanging="360"/>
      </w:pPr>
      <w:rPr>
        <w:rFonts w:ascii="Courier New" w:hAnsi="Courier New" w:hint="default"/>
      </w:rPr>
    </w:lvl>
    <w:lvl w:ilvl="2" w:tplc="947498A2">
      <w:start w:val="1"/>
      <w:numFmt w:val="bullet"/>
      <w:lvlText w:val=""/>
      <w:lvlJc w:val="left"/>
      <w:pPr>
        <w:ind w:left="2868" w:hanging="360"/>
      </w:pPr>
      <w:rPr>
        <w:rFonts w:ascii="Wingdings" w:hAnsi="Wingdings" w:hint="default"/>
      </w:rPr>
    </w:lvl>
    <w:lvl w:ilvl="3" w:tplc="17FC7680">
      <w:start w:val="1"/>
      <w:numFmt w:val="bullet"/>
      <w:lvlText w:val=""/>
      <w:lvlJc w:val="left"/>
      <w:pPr>
        <w:ind w:left="3588" w:hanging="360"/>
      </w:pPr>
      <w:rPr>
        <w:rFonts w:ascii="Symbol" w:hAnsi="Symbol" w:hint="default"/>
      </w:rPr>
    </w:lvl>
    <w:lvl w:ilvl="4" w:tplc="7CE0384C">
      <w:start w:val="1"/>
      <w:numFmt w:val="bullet"/>
      <w:lvlText w:val="o"/>
      <w:lvlJc w:val="left"/>
      <w:pPr>
        <w:ind w:left="4308" w:hanging="360"/>
      </w:pPr>
      <w:rPr>
        <w:rFonts w:ascii="Courier New" w:hAnsi="Courier New" w:hint="default"/>
      </w:rPr>
    </w:lvl>
    <w:lvl w:ilvl="5" w:tplc="19AAD79C">
      <w:start w:val="1"/>
      <w:numFmt w:val="bullet"/>
      <w:lvlText w:val=""/>
      <w:lvlJc w:val="left"/>
      <w:pPr>
        <w:ind w:left="5028" w:hanging="360"/>
      </w:pPr>
      <w:rPr>
        <w:rFonts w:ascii="Wingdings" w:hAnsi="Wingdings" w:hint="default"/>
      </w:rPr>
    </w:lvl>
    <w:lvl w:ilvl="6" w:tplc="2AAC7874">
      <w:start w:val="1"/>
      <w:numFmt w:val="bullet"/>
      <w:lvlText w:val=""/>
      <w:lvlJc w:val="left"/>
      <w:pPr>
        <w:ind w:left="5748" w:hanging="360"/>
      </w:pPr>
      <w:rPr>
        <w:rFonts w:ascii="Symbol" w:hAnsi="Symbol" w:hint="default"/>
      </w:rPr>
    </w:lvl>
    <w:lvl w:ilvl="7" w:tplc="9C4C7E14">
      <w:start w:val="1"/>
      <w:numFmt w:val="bullet"/>
      <w:lvlText w:val="o"/>
      <w:lvlJc w:val="left"/>
      <w:pPr>
        <w:ind w:left="6468" w:hanging="360"/>
      </w:pPr>
      <w:rPr>
        <w:rFonts w:ascii="Courier New" w:hAnsi="Courier New" w:hint="default"/>
      </w:rPr>
    </w:lvl>
    <w:lvl w:ilvl="8" w:tplc="3342F192">
      <w:start w:val="1"/>
      <w:numFmt w:val="bullet"/>
      <w:lvlText w:val=""/>
      <w:lvlJc w:val="left"/>
      <w:pPr>
        <w:ind w:left="7188" w:hanging="360"/>
      </w:pPr>
      <w:rPr>
        <w:rFonts w:ascii="Wingdings" w:hAnsi="Wingdings" w:hint="default"/>
      </w:rPr>
    </w:lvl>
  </w:abstractNum>
  <w:abstractNum w:abstractNumId="34" w15:restartNumberingAfterBreak="0">
    <w:nsid w:val="6A3F9D43"/>
    <w:multiLevelType w:val="hybridMultilevel"/>
    <w:tmpl w:val="6846B37E"/>
    <w:lvl w:ilvl="0" w:tplc="73841AEA">
      <w:start w:val="1"/>
      <w:numFmt w:val="bullet"/>
      <w:lvlText w:val=""/>
      <w:lvlJc w:val="left"/>
      <w:pPr>
        <w:ind w:left="720" w:hanging="360"/>
      </w:pPr>
      <w:rPr>
        <w:rFonts w:ascii="Symbol" w:hAnsi="Symbol" w:hint="default"/>
      </w:rPr>
    </w:lvl>
    <w:lvl w:ilvl="1" w:tplc="E8E8A9E0">
      <w:start w:val="1"/>
      <w:numFmt w:val="bullet"/>
      <w:lvlText w:val="o"/>
      <w:lvlJc w:val="left"/>
      <w:pPr>
        <w:ind w:left="1440" w:hanging="360"/>
      </w:pPr>
      <w:rPr>
        <w:rFonts w:ascii="Courier New" w:hAnsi="Courier New" w:hint="default"/>
      </w:rPr>
    </w:lvl>
    <w:lvl w:ilvl="2" w:tplc="6792E3DA">
      <w:start w:val="1"/>
      <w:numFmt w:val="bullet"/>
      <w:lvlText w:val=""/>
      <w:lvlJc w:val="left"/>
      <w:pPr>
        <w:ind w:left="2160" w:hanging="360"/>
      </w:pPr>
      <w:rPr>
        <w:rFonts w:ascii="Wingdings" w:hAnsi="Wingdings" w:hint="default"/>
      </w:rPr>
    </w:lvl>
    <w:lvl w:ilvl="3" w:tplc="DD7C5E6E">
      <w:start w:val="1"/>
      <w:numFmt w:val="bullet"/>
      <w:lvlText w:val=""/>
      <w:lvlJc w:val="left"/>
      <w:pPr>
        <w:ind w:left="2880" w:hanging="360"/>
      </w:pPr>
      <w:rPr>
        <w:rFonts w:ascii="Symbol" w:hAnsi="Symbol" w:hint="default"/>
      </w:rPr>
    </w:lvl>
    <w:lvl w:ilvl="4" w:tplc="0BC4C8F8">
      <w:start w:val="1"/>
      <w:numFmt w:val="bullet"/>
      <w:lvlText w:val="o"/>
      <w:lvlJc w:val="left"/>
      <w:pPr>
        <w:ind w:left="3600" w:hanging="360"/>
      </w:pPr>
      <w:rPr>
        <w:rFonts w:ascii="Courier New" w:hAnsi="Courier New" w:hint="default"/>
      </w:rPr>
    </w:lvl>
    <w:lvl w:ilvl="5" w:tplc="6B3E8BC2">
      <w:start w:val="1"/>
      <w:numFmt w:val="bullet"/>
      <w:lvlText w:val=""/>
      <w:lvlJc w:val="left"/>
      <w:pPr>
        <w:ind w:left="4320" w:hanging="360"/>
      </w:pPr>
      <w:rPr>
        <w:rFonts w:ascii="Wingdings" w:hAnsi="Wingdings" w:hint="default"/>
      </w:rPr>
    </w:lvl>
    <w:lvl w:ilvl="6" w:tplc="FD622562">
      <w:start w:val="1"/>
      <w:numFmt w:val="bullet"/>
      <w:lvlText w:val=""/>
      <w:lvlJc w:val="left"/>
      <w:pPr>
        <w:ind w:left="5040" w:hanging="360"/>
      </w:pPr>
      <w:rPr>
        <w:rFonts w:ascii="Symbol" w:hAnsi="Symbol" w:hint="default"/>
      </w:rPr>
    </w:lvl>
    <w:lvl w:ilvl="7" w:tplc="8EF260F6">
      <w:start w:val="1"/>
      <w:numFmt w:val="bullet"/>
      <w:lvlText w:val="o"/>
      <w:lvlJc w:val="left"/>
      <w:pPr>
        <w:ind w:left="5760" w:hanging="360"/>
      </w:pPr>
      <w:rPr>
        <w:rFonts w:ascii="Courier New" w:hAnsi="Courier New" w:hint="default"/>
      </w:rPr>
    </w:lvl>
    <w:lvl w:ilvl="8" w:tplc="34CE0AA0">
      <w:start w:val="1"/>
      <w:numFmt w:val="bullet"/>
      <w:lvlText w:val=""/>
      <w:lvlJc w:val="left"/>
      <w:pPr>
        <w:ind w:left="6480" w:hanging="360"/>
      </w:pPr>
      <w:rPr>
        <w:rFonts w:ascii="Wingdings" w:hAnsi="Wingdings" w:hint="default"/>
      </w:rPr>
    </w:lvl>
  </w:abstractNum>
  <w:abstractNum w:abstractNumId="35" w15:restartNumberingAfterBreak="0">
    <w:nsid w:val="6BB4045A"/>
    <w:multiLevelType w:val="hybridMultilevel"/>
    <w:tmpl w:val="19BED750"/>
    <w:lvl w:ilvl="0" w:tplc="B4ACDE30">
      <w:start w:val="1"/>
      <w:numFmt w:val="bullet"/>
      <w:lvlText w:val=""/>
      <w:lvlJc w:val="left"/>
      <w:pPr>
        <w:ind w:left="720" w:hanging="360"/>
      </w:pPr>
      <w:rPr>
        <w:rFonts w:ascii="Symbol" w:hAnsi="Symbol" w:hint="default"/>
      </w:rPr>
    </w:lvl>
    <w:lvl w:ilvl="1" w:tplc="80D87008">
      <w:start w:val="1"/>
      <w:numFmt w:val="bullet"/>
      <w:lvlText w:val="o"/>
      <w:lvlJc w:val="left"/>
      <w:pPr>
        <w:ind w:left="1440" w:hanging="360"/>
      </w:pPr>
      <w:rPr>
        <w:rFonts w:ascii="Courier New" w:hAnsi="Courier New" w:hint="default"/>
      </w:rPr>
    </w:lvl>
    <w:lvl w:ilvl="2" w:tplc="764CB416">
      <w:start w:val="1"/>
      <w:numFmt w:val="bullet"/>
      <w:lvlText w:val=""/>
      <w:lvlJc w:val="left"/>
      <w:pPr>
        <w:ind w:left="2160" w:hanging="360"/>
      </w:pPr>
      <w:rPr>
        <w:rFonts w:ascii="Wingdings" w:hAnsi="Wingdings" w:hint="default"/>
      </w:rPr>
    </w:lvl>
    <w:lvl w:ilvl="3" w:tplc="477CF0AE">
      <w:start w:val="1"/>
      <w:numFmt w:val="bullet"/>
      <w:lvlText w:val=""/>
      <w:lvlJc w:val="left"/>
      <w:pPr>
        <w:ind w:left="2880" w:hanging="360"/>
      </w:pPr>
      <w:rPr>
        <w:rFonts w:ascii="Symbol" w:hAnsi="Symbol" w:hint="default"/>
      </w:rPr>
    </w:lvl>
    <w:lvl w:ilvl="4" w:tplc="D4E04F60">
      <w:start w:val="1"/>
      <w:numFmt w:val="bullet"/>
      <w:lvlText w:val="o"/>
      <w:lvlJc w:val="left"/>
      <w:pPr>
        <w:ind w:left="3600" w:hanging="360"/>
      </w:pPr>
      <w:rPr>
        <w:rFonts w:ascii="Courier New" w:hAnsi="Courier New" w:hint="default"/>
      </w:rPr>
    </w:lvl>
    <w:lvl w:ilvl="5" w:tplc="7A7A23E0">
      <w:start w:val="1"/>
      <w:numFmt w:val="bullet"/>
      <w:lvlText w:val=""/>
      <w:lvlJc w:val="left"/>
      <w:pPr>
        <w:ind w:left="4320" w:hanging="360"/>
      </w:pPr>
      <w:rPr>
        <w:rFonts w:ascii="Wingdings" w:hAnsi="Wingdings" w:hint="default"/>
      </w:rPr>
    </w:lvl>
    <w:lvl w:ilvl="6" w:tplc="B6F6A552">
      <w:start w:val="1"/>
      <w:numFmt w:val="bullet"/>
      <w:lvlText w:val=""/>
      <w:lvlJc w:val="left"/>
      <w:pPr>
        <w:ind w:left="5040" w:hanging="360"/>
      </w:pPr>
      <w:rPr>
        <w:rFonts w:ascii="Symbol" w:hAnsi="Symbol" w:hint="default"/>
      </w:rPr>
    </w:lvl>
    <w:lvl w:ilvl="7" w:tplc="B8A89840">
      <w:start w:val="1"/>
      <w:numFmt w:val="bullet"/>
      <w:lvlText w:val="o"/>
      <w:lvlJc w:val="left"/>
      <w:pPr>
        <w:ind w:left="5760" w:hanging="360"/>
      </w:pPr>
      <w:rPr>
        <w:rFonts w:ascii="Courier New" w:hAnsi="Courier New" w:hint="default"/>
      </w:rPr>
    </w:lvl>
    <w:lvl w:ilvl="8" w:tplc="5D948BFC">
      <w:start w:val="1"/>
      <w:numFmt w:val="bullet"/>
      <w:lvlText w:val=""/>
      <w:lvlJc w:val="left"/>
      <w:pPr>
        <w:ind w:left="6480" w:hanging="360"/>
      </w:pPr>
      <w:rPr>
        <w:rFonts w:ascii="Wingdings" w:hAnsi="Wingdings" w:hint="default"/>
      </w:rPr>
    </w:lvl>
  </w:abstractNum>
  <w:abstractNum w:abstractNumId="36" w15:restartNumberingAfterBreak="0">
    <w:nsid w:val="71FCA395"/>
    <w:multiLevelType w:val="hybridMultilevel"/>
    <w:tmpl w:val="023C251E"/>
    <w:lvl w:ilvl="0" w:tplc="61FC7DE0">
      <w:start w:val="1"/>
      <w:numFmt w:val="bullet"/>
      <w:lvlText w:val=""/>
      <w:lvlJc w:val="left"/>
      <w:pPr>
        <w:ind w:left="720" w:hanging="360"/>
      </w:pPr>
      <w:rPr>
        <w:rFonts w:ascii="Symbol" w:hAnsi="Symbol" w:hint="default"/>
      </w:rPr>
    </w:lvl>
    <w:lvl w:ilvl="1" w:tplc="A2A899C2">
      <w:start w:val="1"/>
      <w:numFmt w:val="bullet"/>
      <w:lvlText w:val="o"/>
      <w:lvlJc w:val="left"/>
      <w:pPr>
        <w:ind w:left="1440" w:hanging="360"/>
      </w:pPr>
      <w:rPr>
        <w:rFonts w:ascii="Courier New" w:hAnsi="Courier New" w:hint="default"/>
      </w:rPr>
    </w:lvl>
    <w:lvl w:ilvl="2" w:tplc="541ABFDA">
      <w:start w:val="1"/>
      <w:numFmt w:val="bullet"/>
      <w:lvlText w:val=""/>
      <w:lvlJc w:val="left"/>
      <w:pPr>
        <w:ind w:left="2160" w:hanging="360"/>
      </w:pPr>
      <w:rPr>
        <w:rFonts w:ascii="Wingdings" w:hAnsi="Wingdings" w:hint="default"/>
      </w:rPr>
    </w:lvl>
    <w:lvl w:ilvl="3" w:tplc="8286C5C8">
      <w:start w:val="1"/>
      <w:numFmt w:val="bullet"/>
      <w:lvlText w:val=""/>
      <w:lvlJc w:val="left"/>
      <w:pPr>
        <w:ind w:left="2880" w:hanging="360"/>
      </w:pPr>
      <w:rPr>
        <w:rFonts w:ascii="Symbol" w:hAnsi="Symbol" w:hint="default"/>
      </w:rPr>
    </w:lvl>
    <w:lvl w:ilvl="4" w:tplc="272AC98E">
      <w:start w:val="1"/>
      <w:numFmt w:val="bullet"/>
      <w:lvlText w:val="o"/>
      <w:lvlJc w:val="left"/>
      <w:pPr>
        <w:ind w:left="3600" w:hanging="360"/>
      </w:pPr>
      <w:rPr>
        <w:rFonts w:ascii="Courier New" w:hAnsi="Courier New" w:hint="default"/>
      </w:rPr>
    </w:lvl>
    <w:lvl w:ilvl="5" w:tplc="DD5CC760">
      <w:start w:val="1"/>
      <w:numFmt w:val="bullet"/>
      <w:lvlText w:val=""/>
      <w:lvlJc w:val="left"/>
      <w:pPr>
        <w:ind w:left="4320" w:hanging="360"/>
      </w:pPr>
      <w:rPr>
        <w:rFonts w:ascii="Wingdings" w:hAnsi="Wingdings" w:hint="default"/>
      </w:rPr>
    </w:lvl>
    <w:lvl w:ilvl="6" w:tplc="38F2FF4E">
      <w:start w:val="1"/>
      <w:numFmt w:val="bullet"/>
      <w:lvlText w:val=""/>
      <w:lvlJc w:val="left"/>
      <w:pPr>
        <w:ind w:left="5040" w:hanging="360"/>
      </w:pPr>
      <w:rPr>
        <w:rFonts w:ascii="Symbol" w:hAnsi="Symbol" w:hint="default"/>
      </w:rPr>
    </w:lvl>
    <w:lvl w:ilvl="7" w:tplc="0978B136">
      <w:start w:val="1"/>
      <w:numFmt w:val="bullet"/>
      <w:lvlText w:val="o"/>
      <w:lvlJc w:val="left"/>
      <w:pPr>
        <w:ind w:left="5760" w:hanging="360"/>
      </w:pPr>
      <w:rPr>
        <w:rFonts w:ascii="Courier New" w:hAnsi="Courier New" w:hint="default"/>
      </w:rPr>
    </w:lvl>
    <w:lvl w:ilvl="8" w:tplc="08D8B0C6">
      <w:start w:val="1"/>
      <w:numFmt w:val="bullet"/>
      <w:lvlText w:val=""/>
      <w:lvlJc w:val="left"/>
      <w:pPr>
        <w:ind w:left="6480" w:hanging="360"/>
      </w:pPr>
      <w:rPr>
        <w:rFonts w:ascii="Wingdings" w:hAnsi="Wingdings" w:hint="default"/>
      </w:rPr>
    </w:lvl>
  </w:abstractNum>
  <w:abstractNum w:abstractNumId="37"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8"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731762"/>
    <w:multiLevelType w:val="hybridMultilevel"/>
    <w:tmpl w:val="622454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1"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636450895">
    <w:abstractNumId w:val="23"/>
  </w:num>
  <w:num w:numId="2" w16cid:durableId="1981954140">
    <w:abstractNumId w:val="19"/>
  </w:num>
  <w:num w:numId="3" w16cid:durableId="555623766">
    <w:abstractNumId w:val="2"/>
  </w:num>
  <w:num w:numId="4" w16cid:durableId="526918102">
    <w:abstractNumId w:val="11"/>
  </w:num>
  <w:num w:numId="5" w16cid:durableId="1912348187">
    <w:abstractNumId w:val="34"/>
  </w:num>
  <w:num w:numId="6" w16cid:durableId="1779985812">
    <w:abstractNumId w:val="1"/>
  </w:num>
  <w:num w:numId="7" w16cid:durableId="277882682">
    <w:abstractNumId w:val="36"/>
  </w:num>
  <w:num w:numId="8" w16cid:durableId="793794227">
    <w:abstractNumId w:val="3"/>
  </w:num>
  <w:num w:numId="9" w16cid:durableId="1702238771">
    <w:abstractNumId w:val="24"/>
  </w:num>
  <w:num w:numId="10" w16cid:durableId="1105930498">
    <w:abstractNumId w:val="26"/>
  </w:num>
  <w:num w:numId="11" w16cid:durableId="887110989">
    <w:abstractNumId w:val="0"/>
  </w:num>
  <w:num w:numId="12" w16cid:durableId="689917690">
    <w:abstractNumId w:val="35"/>
  </w:num>
  <w:num w:numId="13" w16cid:durableId="167866265">
    <w:abstractNumId w:val="6"/>
  </w:num>
  <w:num w:numId="14" w16cid:durableId="982926376">
    <w:abstractNumId w:val="5"/>
  </w:num>
  <w:num w:numId="15" w16cid:durableId="514345981">
    <w:abstractNumId w:val="31"/>
  </w:num>
  <w:num w:numId="16" w16cid:durableId="597376092">
    <w:abstractNumId w:val="13"/>
  </w:num>
  <w:num w:numId="17" w16cid:durableId="1726947457">
    <w:abstractNumId w:val="41"/>
  </w:num>
  <w:num w:numId="18" w16cid:durableId="941497001">
    <w:abstractNumId w:val="21"/>
  </w:num>
  <w:num w:numId="19" w16cid:durableId="1996032215">
    <w:abstractNumId w:val="32"/>
  </w:num>
  <w:num w:numId="20" w16cid:durableId="1281036264">
    <w:abstractNumId w:val="15"/>
  </w:num>
  <w:num w:numId="21" w16cid:durableId="1789935493">
    <w:abstractNumId w:val="27"/>
  </w:num>
  <w:num w:numId="22" w16cid:durableId="178201347">
    <w:abstractNumId w:val="20"/>
  </w:num>
  <w:num w:numId="23" w16cid:durableId="1456177033">
    <w:abstractNumId w:val="28"/>
  </w:num>
  <w:num w:numId="24" w16cid:durableId="2102750952">
    <w:abstractNumId w:val="38"/>
  </w:num>
  <w:num w:numId="25" w16cid:durableId="201288476">
    <w:abstractNumId w:val="16"/>
  </w:num>
  <w:num w:numId="26" w16cid:durableId="1286307410">
    <w:abstractNumId w:val="17"/>
  </w:num>
  <w:num w:numId="27" w16cid:durableId="1915626101">
    <w:abstractNumId w:val="7"/>
  </w:num>
  <w:num w:numId="28" w16cid:durableId="496458494">
    <w:abstractNumId w:val="4"/>
  </w:num>
  <w:num w:numId="29" w16cid:durableId="2036493721">
    <w:abstractNumId w:val="14"/>
  </w:num>
  <w:num w:numId="30" w16cid:durableId="1511066312">
    <w:abstractNumId w:val="37"/>
  </w:num>
  <w:num w:numId="31" w16cid:durableId="1177305954">
    <w:abstractNumId w:val="40"/>
  </w:num>
  <w:num w:numId="32" w16cid:durableId="965039577">
    <w:abstractNumId w:val="30"/>
  </w:num>
  <w:num w:numId="33" w16cid:durableId="722682664">
    <w:abstractNumId w:val="30"/>
  </w:num>
  <w:num w:numId="34" w16cid:durableId="594023068">
    <w:abstractNumId w:val="9"/>
  </w:num>
  <w:num w:numId="35" w16cid:durableId="259224303">
    <w:abstractNumId w:val="10"/>
  </w:num>
  <w:num w:numId="36" w16cid:durableId="65231594">
    <w:abstractNumId w:val="8"/>
  </w:num>
  <w:num w:numId="37" w16cid:durableId="734939593">
    <w:abstractNumId w:val="39"/>
  </w:num>
  <w:num w:numId="38" w16cid:durableId="2040817632">
    <w:abstractNumId w:val="22"/>
  </w:num>
  <w:num w:numId="39" w16cid:durableId="34240458">
    <w:abstractNumId w:val="29"/>
  </w:num>
  <w:num w:numId="40" w16cid:durableId="431706668">
    <w:abstractNumId w:val="12"/>
  </w:num>
  <w:num w:numId="41" w16cid:durableId="1419016749">
    <w:abstractNumId w:val="33"/>
  </w:num>
  <w:num w:numId="42" w16cid:durableId="515969553">
    <w:abstractNumId w:val="25"/>
  </w:num>
  <w:num w:numId="43" w16cid:durableId="1778328275">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51">
      <o:colormru v:ext="edit" colors="lime,#9f6"/>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46E"/>
    <w:rsid w:val="00000268"/>
    <w:rsid w:val="0000491E"/>
    <w:rsid w:val="000074BD"/>
    <w:rsid w:val="000118D3"/>
    <w:rsid w:val="00012A3C"/>
    <w:rsid w:val="00012A4B"/>
    <w:rsid w:val="000151D4"/>
    <w:rsid w:val="00022EAB"/>
    <w:rsid w:val="00023C38"/>
    <w:rsid w:val="00025945"/>
    <w:rsid w:val="0002669C"/>
    <w:rsid w:val="000315C3"/>
    <w:rsid w:val="000325D2"/>
    <w:rsid w:val="00035252"/>
    <w:rsid w:val="00035CE2"/>
    <w:rsid w:val="00037F06"/>
    <w:rsid w:val="000403FD"/>
    <w:rsid w:val="000410A4"/>
    <w:rsid w:val="000413CF"/>
    <w:rsid w:val="00042BDD"/>
    <w:rsid w:val="0004492F"/>
    <w:rsid w:val="00047410"/>
    <w:rsid w:val="00050DCD"/>
    <w:rsid w:val="000563CE"/>
    <w:rsid w:val="00062299"/>
    <w:rsid w:val="00064C01"/>
    <w:rsid w:val="00067054"/>
    <w:rsid w:val="00071938"/>
    <w:rsid w:val="0007736F"/>
    <w:rsid w:val="00077AB8"/>
    <w:rsid w:val="000810D3"/>
    <w:rsid w:val="000840E9"/>
    <w:rsid w:val="000841B4"/>
    <w:rsid w:val="00087A6E"/>
    <w:rsid w:val="00096B47"/>
    <w:rsid w:val="0009741D"/>
    <w:rsid w:val="000A1A4A"/>
    <w:rsid w:val="000A51C9"/>
    <w:rsid w:val="000A51F1"/>
    <w:rsid w:val="000A5378"/>
    <w:rsid w:val="000A64BC"/>
    <w:rsid w:val="000A7F20"/>
    <w:rsid w:val="000B06EC"/>
    <w:rsid w:val="000B2934"/>
    <w:rsid w:val="000B2F57"/>
    <w:rsid w:val="000B6554"/>
    <w:rsid w:val="000B6A5F"/>
    <w:rsid w:val="000B6DA5"/>
    <w:rsid w:val="000C0DE1"/>
    <w:rsid w:val="000C2C20"/>
    <w:rsid w:val="000C4199"/>
    <w:rsid w:val="000C6018"/>
    <w:rsid w:val="000D372C"/>
    <w:rsid w:val="000D65E5"/>
    <w:rsid w:val="000D6B2D"/>
    <w:rsid w:val="000D70AD"/>
    <w:rsid w:val="000E0B80"/>
    <w:rsid w:val="000E666E"/>
    <w:rsid w:val="000E77C5"/>
    <w:rsid w:val="000F13C0"/>
    <w:rsid w:val="000F45D0"/>
    <w:rsid w:val="000F57FB"/>
    <w:rsid w:val="000F6999"/>
    <w:rsid w:val="000F762C"/>
    <w:rsid w:val="001061FB"/>
    <w:rsid w:val="0010627E"/>
    <w:rsid w:val="00106F68"/>
    <w:rsid w:val="00114D35"/>
    <w:rsid w:val="001152C7"/>
    <w:rsid w:val="0011739E"/>
    <w:rsid w:val="00117825"/>
    <w:rsid w:val="00117D22"/>
    <w:rsid w:val="00120EAA"/>
    <w:rsid w:val="00123C9F"/>
    <w:rsid w:val="0012458C"/>
    <w:rsid w:val="001257E9"/>
    <w:rsid w:val="001320AD"/>
    <w:rsid w:val="00133351"/>
    <w:rsid w:val="0013558C"/>
    <w:rsid w:val="00135833"/>
    <w:rsid w:val="00136BF9"/>
    <w:rsid w:val="001373B7"/>
    <w:rsid w:val="00140409"/>
    <w:rsid w:val="001465CD"/>
    <w:rsid w:val="00146FDA"/>
    <w:rsid w:val="001474A3"/>
    <w:rsid w:val="001508F4"/>
    <w:rsid w:val="00151036"/>
    <w:rsid w:val="00153242"/>
    <w:rsid w:val="001532E0"/>
    <w:rsid w:val="00154FEC"/>
    <w:rsid w:val="001551E9"/>
    <w:rsid w:val="00155C1A"/>
    <w:rsid w:val="001570E5"/>
    <w:rsid w:val="00160629"/>
    <w:rsid w:val="001611B9"/>
    <w:rsid w:val="001621AF"/>
    <w:rsid w:val="00166741"/>
    <w:rsid w:val="00172360"/>
    <w:rsid w:val="00173FFA"/>
    <w:rsid w:val="00176691"/>
    <w:rsid w:val="00176C21"/>
    <w:rsid w:val="00177710"/>
    <w:rsid w:val="00180B6E"/>
    <w:rsid w:val="00181611"/>
    <w:rsid w:val="0019102F"/>
    <w:rsid w:val="001946B7"/>
    <w:rsid w:val="00197C1F"/>
    <w:rsid w:val="001A298F"/>
    <w:rsid w:val="001A4857"/>
    <w:rsid w:val="001A523F"/>
    <w:rsid w:val="001B1628"/>
    <w:rsid w:val="001B23D7"/>
    <w:rsid w:val="001B2F0B"/>
    <w:rsid w:val="001B3672"/>
    <w:rsid w:val="001B4377"/>
    <w:rsid w:val="001C289F"/>
    <w:rsid w:val="001C6E8F"/>
    <w:rsid w:val="001C705F"/>
    <w:rsid w:val="001C72D2"/>
    <w:rsid w:val="001D06E1"/>
    <w:rsid w:val="001D37CB"/>
    <w:rsid w:val="001D7957"/>
    <w:rsid w:val="001E06A9"/>
    <w:rsid w:val="001E3FE9"/>
    <w:rsid w:val="001E4AF1"/>
    <w:rsid w:val="001E7C5A"/>
    <w:rsid w:val="001F213D"/>
    <w:rsid w:val="001F2276"/>
    <w:rsid w:val="001F5D2E"/>
    <w:rsid w:val="00202963"/>
    <w:rsid w:val="002061C0"/>
    <w:rsid w:val="00211400"/>
    <w:rsid w:val="00212297"/>
    <w:rsid w:val="00215D1C"/>
    <w:rsid w:val="002177B9"/>
    <w:rsid w:val="00217DFC"/>
    <w:rsid w:val="00224E11"/>
    <w:rsid w:val="002271DC"/>
    <w:rsid w:val="00232081"/>
    <w:rsid w:val="002331B3"/>
    <w:rsid w:val="002354F0"/>
    <w:rsid w:val="00236FE3"/>
    <w:rsid w:val="00237FBC"/>
    <w:rsid w:val="00243217"/>
    <w:rsid w:val="002456B5"/>
    <w:rsid w:val="0024595E"/>
    <w:rsid w:val="00246A72"/>
    <w:rsid w:val="002502B7"/>
    <w:rsid w:val="00253731"/>
    <w:rsid w:val="0025687A"/>
    <w:rsid w:val="0025694F"/>
    <w:rsid w:val="00256D3D"/>
    <w:rsid w:val="002661FD"/>
    <w:rsid w:val="00267922"/>
    <w:rsid w:val="002804D1"/>
    <w:rsid w:val="00282F3A"/>
    <w:rsid w:val="00283951"/>
    <w:rsid w:val="00284D0D"/>
    <w:rsid w:val="0028613E"/>
    <w:rsid w:val="00290371"/>
    <w:rsid w:val="00290FCB"/>
    <w:rsid w:val="00291456"/>
    <w:rsid w:val="002924E4"/>
    <w:rsid w:val="002926D9"/>
    <w:rsid w:val="00292D0F"/>
    <w:rsid w:val="00295424"/>
    <w:rsid w:val="00295F41"/>
    <w:rsid w:val="002A5601"/>
    <w:rsid w:val="002A58BA"/>
    <w:rsid w:val="002B089F"/>
    <w:rsid w:val="002B189C"/>
    <w:rsid w:val="002B35DA"/>
    <w:rsid w:val="002B556F"/>
    <w:rsid w:val="002C3D17"/>
    <w:rsid w:val="002C57E5"/>
    <w:rsid w:val="002C65DD"/>
    <w:rsid w:val="002C6952"/>
    <w:rsid w:val="002D061C"/>
    <w:rsid w:val="002D537F"/>
    <w:rsid w:val="002D73B9"/>
    <w:rsid w:val="002E1F1A"/>
    <w:rsid w:val="002E2E8A"/>
    <w:rsid w:val="002E3F0B"/>
    <w:rsid w:val="002E5C58"/>
    <w:rsid w:val="002E6842"/>
    <w:rsid w:val="002E7E42"/>
    <w:rsid w:val="002F054C"/>
    <w:rsid w:val="002F12D7"/>
    <w:rsid w:val="002F1478"/>
    <w:rsid w:val="002F2C45"/>
    <w:rsid w:val="002F3795"/>
    <w:rsid w:val="002F4509"/>
    <w:rsid w:val="002F554C"/>
    <w:rsid w:val="002F5B1C"/>
    <w:rsid w:val="00300383"/>
    <w:rsid w:val="003005EF"/>
    <w:rsid w:val="00302084"/>
    <w:rsid w:val="0030369B"/>
    <w:rsid w:val="003036AA"/>
    <w:rsid w:val="00312627"/>
    <w:rsid w:val="00314AB3"/>
    <w:rsid w:val="00317824"/>
    <w:rsid w:val="00317E81"/>
    <w:rsid w:val="0032037B"/>
    <w:rsid w:val="00321E43"/>
    <w:rsid w:val="003261E1"/>
    <w:rsid w:val="00327AED"/>
    <w:rsid w:val="00331A69"/>
    <w:rsid w:val="00335740"/>
    <w:rsid w:val="0034156B"/>
    <w:rsid w:val="003420D3"/>
    <w:rsid w:val="003429F1"/>
    <w:rsid w:val="00342C24"/>
    <w:rsid w:val="003458BE"/>
    <w:rsid w:val="003506A1"/>
    <w:rsid w:val="00350F80"/>
    <w:rsid w:val="003511BB"/>
    <w:rsid w:val="003515EA"/>
    <w:rsid w:val="0035507A"/>
    <w:rsid w:val="00356DBA"/>
    <w:rsid w:val="003578A1"/>
    <w:rsid w:val="00360783"/>
    <w:rsid w:val="003607AD"/>
    <w:rsid w:val="00362B66"/>
    <w:rsid w:val="00364651"/>
    <w:rsid w:val="00364F61"/>
    <w:rsid w:val="0037123C"/>
    <w:rsid w:val="00371D50"/>
    <w:rsid w:val="00371EAF"/>
    <w:rsid w:val="00374679"/>
    <w:rsid w:val="0037513C"/>
    <w:rsid w:val="00375207"/>
    <w:rsid w:val="00376ABF"/>
    <w:rsid w:val="00383FCB"/>
    <w:rsid w:val="003851A9"/>
    <w:rsid w:val="0038554C"/>
    <w:rsid w:val="00385930"/>
    <w:rsid w:val="003859E2"/>
    <w:rsid w:val="00386EB8"/>
    <w:rsid w:val="00387DDA"/>
    <w:rsid w:val="003927DF"/>
    <w:rsid w:val="0039596B"/>
    <w:rsid w:val="00397076"/>
    <w:rsid w:val="003A11D2"/>
    <w:rsid w:val="003A358F"/>
    <w:rsid w:val="003A55A8"/>
    <w:rsid w:val="003B1E9B"/>
    <w:rsid w:val="003C26B3"/>
    <w:rsid w:val="003C6101"/>
    <w:rsid w:val="003D156B"/>
    <w:rsid w:val="003D4DC0"/>
    <w:rsid w:val="003D73AE"/>
    <w:rsid w:val="003D777B"/>
    <w:rsid w:val="003E0EA1"/>
    <w:rsid w:val="003E34F0"/>
    <w:rsid w:val="003E3B03"/>
    <w:rsid w:val="003E3C81"/>
    <w:rsid w:val="003E7CDB"/>
    <w:rsid w:val="003F2EFC"/>
    <w:rsid w:val="003F38BE"/>
    <w:rsid w:val="003F5B7B"/>
    <w:rsid w:val="004003AB"/>
    <w:rsid w:val="00400CEE"/>
    <w:rsid w:val="00400F2A"/>
    <w:rsid w:val="0040528E"/>
    <w:rsid w:val="00405635"/>
    <w:rsid w:val="00406265"/>
    <w:rsid w:val="004108E1"/>
    <w:rsid w:val="0041353D"/>
    <w:rsid w:val="00414208"/>
    <w:rsid w:val="00415E9D"/>
    <w:rsid w:val="004168C5"/>
    <w:rsid w:val="00417435"/>
    <w:rsid w:val="00421ABA"/>
    <w:rsid w:val="00422496"/>
    <w:rsid w:val="00423831"/>
    <w:rsid w:val="00424903"/>
    <w:rsid w:val="0042648F"/>
    <w:rsid w:val="00427235"/>
    <w:rsid w:val="004274EB"/>
    <w:rsid w:val="00427C52"/>
    <w:rsid w:val="004314D2"/>
    <w:rsid w:val="004327B7"/>
    <w:rsid w:val="00432828"/>
    <w:rsid w:val="00433714"/>
    <w:rsid w:val="004372A7"/>
    <w:rsid w:val="0043752E"/>
    <w:rsid w:val="00438167"/>
    <w:rsid w:val="00441C23"/>
    <w:rsid w:val="00445611"/>
    <w:rsid w:val="00452C69"/>
    <w:rsid w:val="0045442B"/>
    <w:rsid w:val="0046306B"/>
    <w:rsid w:val="004632FA"/>
    <w:rsid w:val="00470AB7"/>
    <w:rsid w:val="00471BE7"/>
    <w:rsid w:val="00477E05"/>
    <w:rsid w:val="00480AA5"/>
    <w:rsid w:val="004811F1"/>
    <w:rsid w:val="0048286F"/>
    <w:rsid w:val="00482AEF"/>
    <w:rsid w:val="00485F1D"/>
    <w:rsid w:val="00487731"/>
    <w:rsid w:val="00487F22"/>
    <w:rsid w:val="004928D6"/>
    <w:rsid w:val="0049326E"/>
    <w:rsid w:val="004935C8"/>
    <w:rsid w:val="004971DB"/>
    <w:rsid w:val="004A0497"/>
    <w:rsid w:val="004A21E6"/>
    <w:rsid w:val="004A2359"/>
    <w:rsid w:val="004A412B"/>
    <w:rsid w:val="004B278D"/>
    <w:rsid w:val="004B34E9"/>
    <w:rsid w:val="004B6026"/>
    <w:rsid w:val="004C044A"/>
    <w:rsid w:val="004C352A"/>
    <w:rsid w:val="004C7035"/>
    <w:rsid w:val="004D12DD"/>
    <w:rsid w:val="004D1DCB"/>
    <w:rsid w:val="004D37F1"/>
    <w:rsid w:val="004D546D"/>
    <w:rsid w:val="004E3883"/>
    <w:rsid w:val="004E6D53"/>
    <w:rsid w:val="004F03D0"/>
    <w:rsid w:val="004F3431"/>
    <w:rsid w:val="004F43E2"/>
    <w:rsid w:val="004F60CF"/>
    <w:rsid w:val="004F7117"/>
    <w:rsid w:val="005028F5"/>
    <w:rsid w:val="005054EF"/>
    <w:rsid w:val="005100A7"/>
    <w:rsid w:val="005149BE"/>
    <w:rsid w:val="00515967"/>
    <w:rsid w:val="00515CA6"/>
    <w:rsid w:val="00516A33"/>
    <w:rsid w:val="00520A84"/>
    <w:rsid w:val="00521E5E"/>
    <w:rsid w:val="005272F3"/>
    <w:rsid w:val="00527FD3"/>
    <w:rsid w:val="00530395"/>
    <w:rsid w:val="00531E89"/>
    <w:rsid w:val="00532AE0"/>
    <w:rsid w:val="00532C64"/>
    <w:rsid w:val="00542379"/>
    <w:rsid w:val="00545208"/>
    <w:rsid w:val="005454B8"/>
    <w:rsid w:val="005472E2"/>
    <w:rsid w:val="00547EDE"/>
    <w:rsid w:val="00552661"/>
    <w:rsid w:val="00555CDF"/>
    <w:rsid w:val="0056258C"/>
    <w:rsid w:val="00563A72"/>
    <w:rsid w:val="005666C7"/>
    <w:rsid w:val="005677B7"/>
    <w:rsid w:val="00571FC6"/>
    <w:rsid w:val="00572429"/>
    <w:rsid w:val="00574578"/>
    <w:rsid w:val="00574586"/>
    <w:rsid w:val="00577CE4"/>
    <w:rsid w:val="00580D75"/>
    <w:rsid w:val="00582FEB"/>
    <w:rsid w:val="00584114"/>
    <w:rsid w:val="00590BEE"/>
    <w:rsid w:val="00595275"/>
    <w:rsid w:val="0059588E"/>
    <w:rsid w:val="005A190B"/>
    <w:rsid w:val="005A2409"/>
    <w:rsid w:val="005A3F5F"/>
    <w:rsid w:val="005A5BA2"/>
    <w:rsid w:val="005A748F"/>
    <w:rsid w:val="005A7696"/>
    <w:rsid w:val="005B1EB3"/>
    <w:rsid w:val="005B397D"/>
    <w:rsid w:val="005B5785"/>
    <w:rsid w:val="005B5ADA"/>
    <w:rsid w:val="005C0E43"/>
    <w:rsid w:val="005C26AD"/>
    <w:rsid w:val="005C3DEC"/>
    <w:rsid w:val="005C4AD1"/>
    <w:rsid w:val="005D2B10"/>
    <w:rsid w:val="005D66CB"/>
    <w:rsid w:val="005D7C9B"/>
    <w:rsid w:val="005E020A"/>
    <w:rsid w:val="005E1649"/>
    <w:rsid w:val="005E2265"/>
    <w:rsid w:val="005E603E"/>
    <w:rsid w:val="005F346A"/>
    <w:rsid w:val="005F4661"/>
    <w:rsid w:val="005F50FE"/>
    <w:rsid w:val="005F5A10"/>
    <w:rsid w:val="00600C45"/>
    <w:rsid w:val="00601EFF"/>
    <w:rsid w:val="00602AE9"/>
    <w:rsid w:val="0060648F"/>
    <w:rsid w:val="00617864"/>
    <w:rsid w:val="00623A97"/>
    <w:rsid w:val="006250A1"/>
    <w:rsid w:val="0062612B"/>
    <w:rsid w:val="0062635C"/>
    <w:rsid w:val="0062649F"/>
    <w:rsid w:val="00626EC7"/>
    <w:rsid w:val="00632971"/>
    <w:rsid w:val="00637E3C"/>
    <w:rsid w:val="00642BFC"/>
    <w:rsid w:val="006437C2"/>
    <w:rsid w:val="006470E7"/>
    <w:rsid w:val="00647323"/>
    <w:rsid w:val="006475C1"/>
    <w:rsid w:val="00654B18"/>
    <w:rsid w:val="00657548"/>
    <w:rsid w:val="00663831"/>
    <w:rsid w:val="006666DF"/>
    <w:rsid w:val="00671070"/>
    <w:rsid w:val="00671EF4"/>
    <w:rsid w:val="00672DFB"/>
    <w:rsid w:val="006737FF"/>
    <w:rsid w:val="006808F3"/>
    <w:rsid w:val="0068449F"/>
    <w:rsid w:val="00684CCB"/>
    <w:rsid w:val="006857C7"/>
    <w:rsid w:val="0068643F"/>
    <w:rsid w:val="00687F19"/>
    <w:rsid w:val="00694942"/>
    <w:rsid w:val="006A24F6"/>
    <w:rsid w:val="006A35C5"/>
    <w:rsid w:val="006A79D1"/>
    <w:rsid w:val="006B6897"/>
    <w:rsid w:val="006C0056"/>
    <w:rsid w:val="006C11DA"/>
    <w:rsid w:val="006C1319"/>
    <w:rsid w:val="006C1431"/>
    <w:rsid w:val="006C2673"/>
    <w:rsid w:val="006C386B"/>
    <w:rsid w:val="006C42F1"/>
    <w:rsid w:val="006C4FB7"/>
    <w:rsid w:val="006C630C"/>
    <w:rsid w:val="006C663B"/>
    <w:rsid w:val="006C68DE"/>
    <w:rsid w:val="006C7F47"/>
    <w:rsid w:val="006D14C9"/>
    <w:rsid w:val="006D1834"/>
    <w:rsid w:val="006D50AF"/>
    <w:rsid w:val="006D6BBE"/>
    <w:rsid w:val="006E067E"/>
    <w:rsid w:val="006E5371"/>
    <w:rsid w:val="006E55A9"/>
    <w:rsid w:val="006E6427"/>
    <w:rsid w:val="006F4524"/>
    <w:rsid w:val="006F5BB6"/>
    <w:rsid w:val="006F63F8"/>
    <w:rsid w:val="007009CD"/>
    <w:rsid w:val="00701BFD"/>
    <w:rsid w:val="0070463F"/>
    <w:rsid w:val="0070546E"/>
    <w:rsid w:val="0070735E"/>
    <w:rsid w:val="00707589"/>
    <w:rsid w:val="00707F0E"/>
    <w:rsid w:val="007121DF"/>
    <w:rsid w:val="00712380"/>
    <w:rsid w:val="0071244F"/>
    <w:rsid w:val="00712F0E"/>
    <w:rsid w:val="00715DC5"/>
    <w:rsid w:val="00716E30"/>
    <w:rsid w:val="0072583A"/>
    <w:rsid w:val="007267C2"/>
    <w:rsid w:val="00731EC0"/>
    <w:rsid w:val="0073229D"/>
    <w:rsid w:val="00733290"/>
    <w:rsid w:val="00733E13"/>
    <w:rsid w:val="007361A7"/>
    <w:rsid w:val="007404BD"/>
    <w:rsid w:val="00740F69"/>
    <w:rsid w:val="00742B67"/>
    <w:rsid w:val="007471F0"/>
    <w:rsid w:val="007501FB"/>
    <w:rsid w:val="0075068D"/>
    <w:rsid w:val="007513A9"/>
    <w:rsid w:val="007517C4"/>
    <w:rsid w:val="00753BBD"/>
    <w:rsid w:val="00755D5A"/>
    <w:rsid w:val="007563D5"/>
    <w:rsid w:val="00757892"/>
    <w:rsid w:val="00757ACE"/>
    <w:rsid w:val="00757F9A"/>
    <w:rsid w:val="00764027"/>
    <w:rsid w:val="00765CD5"/>
    <w:rsid w:val="007665D6"/>
    <w:rsid w:val="00770D75"/>
    <w:rsid w:val="00771068"/>
    <w:rsid w:val="0077223C"/>
    <w:rsid w:val="007728DF"/>
    <w:rsid w:val="00772F04"/>
    <w:rsid w:val="00773156"/>
    <w:rsid w:val="007812E2"/>
    <w:rsid w:val="00781DBB"/>
    <w:rsid w:val="00782E99"/>
    <w:rsid w:val="007853AF"/>
    <w:rsid w:val="00787F62"/>
    <w:rsid w:val="00791386"/>
    <w:rsid w:val="00792C81"/>
    <w:rsid w:val="007960E0"/>
    <w:rsid w:val="007A076F"/>
    <w:rsid w:val="007A5F13"/>
    <w:rsid w:val="007B174F"/>
    <w:rsid w:val="007B356C"/>
    <w:rsid w:val="007B3D3A"/>
    <w:rsid w:val="007C0E7D"/>
    <w:rsid w:val="007C2F72"/>
    <w:rsid w:val="007C31D5"/>
    <w:rsid w:val="007C35F0"/>
    <w:rsid w:val="007C3D1F"/>
    <w:rsid w:val="007C3EF3"/>
    <w:rsid w:val="007C538C"/>
    <w:rsid w:val="007E13C9"/>
    <w:rsid w:val="007E73E8"/>
    <w:rsid w:val="007F0C5B"/>
    <w:rsid w:val="007F5040"/>
    <w:rsid w:val="007F598D"/>
    <w:rsid w:val="007F64C9"/>
    <w:rsid w:val="00801E98"/>
    <w:rsid w:val="0080210D"/>
    <w:rsid w:val="00805982"/>
    <w:rsid w:val="00806B01"/>
    <w:rsid w:val="00806EBB"/>
    <w:rsid w:val="008070AB"/>
    <w:rsid w:val="008076AC"/>
    <w:rsid w:val="00810F2E"/>
    <w:rsid w:val="0081101D"/>
    <w:rsid w:val="00813801"/>
    <w:rsid w:val="0081483B"/>
    <w:rsid w:val="0081647A"/>
    <w:rsid w:val="00816CE9"/>
    <w:rsid w:val="008255B9"/>
    <w:rsid w:val="008256B0"/>
    <w:rsid w:val="0082785B"/>
    <w:rsid w:val="00827BF9"/>
    <w:rsid w:val="00831287"/>
    <w:rsid w:val="00837721"/>
    <w:rsid w:val="0084094F"/>
    <w:rsid w:val="00841AF0"/>
    <w:rsid w:val="008424D7"/>
    <w:rsid w:val="008424DA"/>
    <w:rsid w:val="00843FB7"/>
    <w:rsid w:val="008452FE"/>
    <w:rsid w:val="0084588D"/>
    <w:rsid w:val="008539E4"/>
    <w:rsid w:val="00856A34"/>
    <w:rsid w:val="00857FA2"/>
    <w:rsid w:val="00863663"/>
    <w:rsid w:val="00867A47"/>
    <w:rsid w:val="0087283D"/>
    <w:rsid w:val="00874353"/>
    <w:rsid w:val="00876303"/>
    <w:rsid w:val="008763AE"/>
    <w:rsid w:val="00877FE3"/>
    <w:rsid w:val="00880562"/>
    <w:rsid w:val="008824FE"/>
    <w:rsid w:val="00882D0E"/>
    <w:rsid w:val="00890676"/>
    <w:rsid w:val="00890E9D"/>
    <w:rsid w:val="008917FA"/>
    <w:rsid w:val="008938DD"/>
    <w:rsid w:val="00897715"/>
    <w:rsid w:val="008A084F"/>
    <w:rsid w:val="008A15F8"/>
    <w:rsid w:val="008A2536"/>
    <w:rsid w:val="008A68AC"/>
    <w:rsid w:val="008B12AD"/>
    <w:rsid w:val="008B6FE7"/>
    <w:rsid w:val="008B7536"/>
    <w:rsid w:val="008C0EFE"/>
    <w:rsid w:val="008C2339"/>
    <w:rsid w:val="008C3F44"/>
    <w:rsid w:val="008C725B"/>
    <w:rsid w:val="008D16F2"/>
    <w:rsid w:val="008D457E"/>
    <w:rsid w:val="008D7659"/>
    <w:rsid w:val="008E01FD"/>
    <w:rsid w:val="008E2377"/>
    <w:rsid w:val="008E55B8"/>
    <w:rsid w:val="008E7E2A"/>
    <w:rsid w:val="008F05B5"/>
    <w:rsid w:val="008F0E3D"/>
    <w:rsid w:val="008F396B"/>
    <w:rsid w:val="008F3D03"/>
    <w:rsid w:val="008F6905"/>
    <w:rsid w:val="008F7E73"/>
    <w:rsid w:val="00900C85"/>
    <w:rsid w:val="00901228"/>
    <w:rsid w:val="00902CEE"/>
    <w:rsid w:val="00902F55"/>
    <w:rsid w:val="009030D1"/>
    <w:rsid w:val="00905D23"/>
    <w:rsid w:val="009065DE"/>
    <w:rsid w:val="00907CD8"/>
    <w:rsid w:val="00910A07"/>
    <w:rsid w:val="00923BCA"/>
    <w:rsid w:val="00925F3C"/>
    <w:rsid w:val="00927A74"/>
    <w:rsid w:val="00927E3D"/>
    <w:rsid w:val="00931EEA"/>
    <w:rsid w:val="0093527A"/>
    <w:rsid w:val="0093799D"/>
    <w:rsid w:val="00943435"/>
    <w:rsid w:val="009436D5"/>
    <w:rsid w:val="00945810"/>
    <w:rsid w:val="009464FB"/>
    <w:rsid w:val="0094685A"/>
    <w:rsid w:val="00956D22"/>
    <w:rsid w:val="009573EF"/>
    <w:rsid w:val="0095772E"/>
    <w:rsid w:val="0096164E"/>
    <w:rsid w:val="00961D1E"/>
    <w:rsid w:val="00962A3A"/>
    <w:rsid w:val="00963510"/>
    <w:rsid w:val="00965FBA"/>
    <w:rsid w:val="0097034F"/>
    <w:rsid w:val="009749BC"/>
    <w:rsid w:val="00975B11"/>
    <w:rsid w:val="00977D1D"/>
    <w:rsid w:val="00980239"/>
    <w:rsid w:val="00983EBC"/>
    <w:rsid w:val="00984770"/>
    <w:rsid w:val="00987272"/>
    <w:rsid w:val="00995A1F"/>
    <w:rsid w:val="009A0237"/>
    <w:rsid w:val="009A08AB"/>
    <w:rsid w:val="009A3D8C"/>
    <w:rsid w:val="009A44EA"/>
    <w:rsid w:val="009A5E79"/>
    <w:rsid w:val="009B12AE"/>
    <w:rsid w:val="009B4A65"/>
    <w:rsid w:val="009B78E3"/>
    <w:rsid w:val="009C2570"/>
    <w:rsid w:val="009C26C4"/>
    <w:rsid w:val="009C2BEF"/>
    <w:rsid w:val="009C3DE4"/>
    <w:rsid w:val="009C4DDA"/>
    <w:rsid w:val="009C69CF"/>
    <w:rsid w:val="009C6A57"/>
    <w:rsid w:val="009D0EBC"/>
    <w:rsid w:val="009D131C"/>
    <w:rsid w:val="009D1FB7"/>
    <w:rsid w:val="009D31BA"/>
    <w:rsid w:val="009D39A8"/>
    <w:rsid w:val="009D784F"/>
    <w:rsid w:val="009D78D2"/>
    <w:rsid w:val="009E51A0"/>
    <w:rsid w:val="009E6F37"/>
    <w:rsid w:val="009F056A"/>
    <w:rsid w:val="009F1382"/>
    <w:rsid w:val="009F1435"/>
    <w:rsid w:val="009F32D3"/>
    <w:rsid w:val="009F42C3"/>
    <w:rsid w:val="009F4572"/>
    <w:rsid w:val="009F7830"/>
    <w:rsid w:val="00A00C1B"/>
    <w:rsid w:val="00A04D57"/>
    <w:rsid w:val="00A11431"/>
    <w:rsid w:val="00A12D96"/>
    <w:rsid w:val="00A1413D"/>
    <w:rsid w:val="00A161F6"/>
    <w:rsid w:val="00A16A41"/>
    <w:rsid w:val="00A2045B"/>
    <w:rsid w:val="00A20571"/>
    <w:rsid w:val="00A242CE"/>
    <w:rsid w:val="00A2521E"/>
    <w:rsid w:val="00A26B94"/>
    <w:rsid w:val="00A26BF1"/>
    <w:rsid w:val="00A319AF"/>
    <w:rsid w:val="00A335ED"/>
    <w:rsid w:val="00A341D7"/>
    <w:rsid w:val="00A349C0"/>
    <w:rsid w:val="00A37C7C"/>
    <w:rsid w:val="00A412A6"/>
    <w:rsid w:val="00A47344"/>
    <w:rsid w:val="00A54D0C"/>
    <w:rsid w:val="00A55B10"/>
    <w:rsid w:val="00A57201"/>
    <w:rsid w:val="00A60EDF"/>
    <w:rsid w:val="00A618A5"/>
    <w:rsid w:val="00A63541"/>
    <w:rsid w:val="00A64B8D"/>
    <w:rsid w:val="00A671DB"/>
    <w:rsid w:val="00A677DA"/>
    <w:rsid w:val="00A7023A"/>
    <w:rsid w:val="00A73C84"/>
    <w:rsid w:val="00A758FB"/>
    <w:rsid w:val="00A81A5A"/>
    <w:rsid w:val="00A82DAF"/>
    <w:rsid w:val="00A8553E"/>
    <w:rsid w:val="00A90718"/>
    <w:rsid w:val="00A950D2"/>
    <w:rsid w:val="00A97709"/>
    <w:rsid w:val="00AA00E3"/>
    <w:rsid w:val="00AA3545"/>
    <w:rsid w:val="00AA47E2"/>
    <w:rsid w:val="00AA74D7"/>
    <w:rsid w:val="00AA7542"/>
    <w:rsid w:val="00AB302A"/>
    <w:rsid w:val="00AB4239"/>
    <w:rsid w:val="00AB7AD5"/>
    <w:rsid w:val="00AC3489"/>
    <w:rsid w:val="00AD1294"/>
    <w:rsid w:val="00AD33F2"/>
    <w:rsid w:val="00AD52F4"/>
    <w:rsid w:val="00AD5656"/>
    <w:rsid w:val="00AD5E53"/>
    <w:rsid w:val="00AE3D4C"/>
    <w:rsid w:val="00AE4161"/>
    <w:rsid w:val="00AE54DD"/>
    <w:rsid w:val="00AF049B"/>
    <w:rsid w:val="00AF0998"/>
    <w:rsid w:val="00AF3E11"/>
    <w:rsid w:val="00B00ED3"/>
    <w:rsid w:val="00B076E6"/>
    <w:rsid w:val="00B13482"/>
    <w:rsid w:val="00B178D3"/>
    <w:rsid w:val="00B20E51"/>
    <w:rsid w:val="00B23C98"/>
    <w:rsid w:val="00B2571C"/>
    <w:rsid w:val="00B31CAF"/>
    <w:rsid w:val="00B32336"/>
    <w:rsid w:val="00B33185"/>
    <w:rsid w:val="00B33792"/>
    <w:rsid w:val="00B33FBA"/>
    <w:rsid w:val="00B44575"/>
    <w:rsid w:val="00B46788"/>
    <w:rsid w:val="00B4695F"/>
    <w:rsid w:val="00B5149A"/>
    <w:rsid w:val="00B53C9E"/>
    <w:rsid w:val="00B57BC5"/>
    <w:rsid w:val="00B61025"/>
    <w:rsid w:val="00B701E3"/>
    <w:rsid w:val="00B703AC"/>
    <w:rsid w:val="00B764FF"/>
    <w:rsid w:val="00B812E2"/>
    <w:rsid w:val="00B8722F"/>
    <w:rsid w:val="00B9041B"/>
    <w:rsid w:val="00B90CFE"/>
    <w:rsid w:val="00B9225F"/>
    <w:rsid w:val="00B94EA4"/>
    <w:rsid w:val="00B94F96"/>
    <w:rsid w:val="00B96BDC"/>
    <w:rsid w:val="00BA557B"/>
    <w:rsid w:val="00BA7A08"/>
    <w:rsid w:val="00BB3D04"/>
    <w:rsid w:val="00BB52DA"/>
    <w:rsid w:val="00BB5336"/>
    <w:rsid w:val="00BB7988"/>
    <w:rsid w:val="00BC120B"/>
    <w:rsid w:val="00BC21DB"/>
    <w:rsid w:val="00BC4099"/>
    <w:rsid w:val="00BC4941"/>
    <w:rsid w:val="00BD7B4D"/>
    <w:rsid w:val="00BE22DD"/>
    <w:rsid w:val="00BE5D04"/>
    <w:rsid w:val="00BF3096"/>
    <w:rsid w:val="00BF3413"/>
    <w:rsid w:val="00BF4079"/>
    <w:rsid w:val="00BF7324"/>
    <w:rsid w:val="00C0210D"/>
    <w:rsid w:val="00C026AA"/>
    <w:rsid w:val="00C039F9"/>
    <w:rsid w:val="00C05AB7"/>
    <w:rsid w:val="00C103E4"/>
    <w:rsid w:val="00C11AF6"/>
    <w:rsid w:val="00C11FB7"/>
    <w:rsid w:val="00C13C06"/>
    <w:rsid w:val="00C17354"/>
    <w:rsid w:val="00C22E38"/>
    <w:rsid w:val="00C24507"/>
    <w:rsid w:val="00C32C26"/>
    <w:rsid w:val="00C40DB4"/>
    <w:rsid w:val="00C428E6"/>
    <w:rsid w:val="00C436A3"/>
    <w:rsid w:val="00C448C8"/>
    <w:rsid w:val="00C47725"/>
    <w:rsid w:val="00C500CC"/>
    <w:rsid w:val="00C517EA"/>
    <w:rsid w:val="00C519A4"/>
    <w:rsid w:val="00C54FDE"/>
    <w:rsid w:val="00C61444"/>
    <w:rsid w:val="00C62C27"/>
    <w:rsid w:val="00C64476"/>
    <w:rsid w:val="00C66428"/>
    <w:rsid w:val="00C73FB0"/>
    <w:rsid w:val="00C75564"/>
    <w:rsid w:val="00C76BA1"/>
    <w:rsid w:val="00C833E8"/>
    <w:rsid w:val="00C83CCA"/>
    <w:rsid w:val="00C877F6"/>
    <w:rsid w:val="00C87820"/>
    <w:rsid w:val="00C959AC"/>
    <w:rsid w:val="00C95F1C"/>
    <w:rsid w:val="00CA1C0A"/>
    <w:rsid w:val="00CA2D6A"/>
    <w:rsid w:val="00CA2DF0"/>
    <w:rsid w:val="00CA3C06"/>
    <w:rsid w:val="00CA3D31"/>
    <w:rsid w:val="00CA4920"/>
    <w:rsid w:val="00CA52D1"/>
    <w:rsid w:val="00CA6FB0"/>
    <w:rsid w:val="00CA772D"/>
    <w:rsid w:val="00CA7823"/>
    <w:rsid w:val="00CB081A"/>
    <w:rsid w:val="00CB19CC"/>
    <w:rsid w:val="00CB3B2C"/>
    <w:rsid w:val="00CB4257"/>
    <w:rsid w:val="00CC4E92"/>
    <w:rsid w:val="00CC743B"/>
    <w:rsid w:val="00CD1A07"/>
    <w:rsid w:val="00CD1BB0"/>
    <w:rsid w:val="00CD5045"/>
    <w:rsid w:val="00CD5055"/>
    <w:rsid w:val="00CD66BA"/>
    <w:rsid w:val="00CD7D49"/>
    <w:rsid w:val="00CE05C4"/>
    <w:rsid w:val="00CE133D"/>
    <w:rsid w:val="00CE1A00"/>
    <w:rsid w:val="00CE31BF"/>
    <w:rsid w:val="00CE56E6"/>
    <w:rsid w:val="00CE729E"/>
    <w:rsid w:val="00CF04DF"/>
    <w:rsid w:val="00CF05E7"/>
    <w:rsid w:val="00CF20D6"/>
    <w:rsid w:val="00CF47A2"/>
    <w:rsid w:val="00CF689B"/>
    <w:rsid w:val="00CF76DD"/>
    <w:rsid w:val="00D00252"/>
    <w:rsid w:val="00D03BFC"/>
    <w:rsid w:val="00D04251"/>
    <w:rsid w:val="00D04305"/>
    <w:rsid w:val="00D05802"/>
    <w:rsid w:val="00D0631C"/>
    <w:rsid w:val="00D11081"/>
    <w:rsid w:val="00D119BE"/>
    <w:rsid w:val="00D13001"/>
    <w:rsid w:val="00D133F5"/>
    <w:rsid w:val="00D14416"/>
    <w:rsid w:val="00D178AD"/>
    <w:rsid w:val="00D228E9"/>
    <w:rsid w:val="00D258AE"/>
    <w:rsid w:val="00D26221"/>
    <w:rsid w:val="00D26F19"/>
    <w:rsid w:val="00D3215C"/>
    <w:rsid w:val="00D3482B"/>
    <w:rsid w:val="00D36BF8"/>
    <w:rsid w:val="00D4123F"/>
    <w:rsid w:val="00D416FA"/>
    <w:rsid w:val="00D4626F"/>
    <w:rsid w:val="00D4671E"/>
    <w:rsid w:val="00D46A31"/>
    <w:rsid w:val="00D5316B"/>
    <w:rsid w:val="00D54A69"/>
    <w:rsid w:val="00D6482F"/>
    <w:rsid w:val="00D64874"/>
    <w:rsid w:val="00D6792E"/>
    <w:rsid w:val="00D70122"/>
    <w:rsid w:val="00D715EB"/>
    <w:rsid w:val="00D76877"/>
    <w:rsid w:val="00D868F9"/>
    <w:rsid w:val="00D87C22"/>
    <w:rsid w:val="00D90739"/>
    <w:rsid w:val="00D90A7E"/>
    <w:rsid w:val="00D95A60"/>
    <w:rsid w:val="00DA3943"/>
    <w:rsid w:val="00DA52E4"/>
    <w:rsid w:val="00DA5EEC"/>
    <w:rsid w:val="00DA7F28"/>
    <w:rsid w:val="00DB18C8"/>
    <w:rsid w:val="00DB5868"/>
    <w:rsid w:val="00DB5B9E"/>
    <w:rsid w:val="00DB7851"/>
    <w:rsid w:val="00DC74E8"/>
    <w:rsid w:val="00DC7D6C"/>
    <w:rsid w:val="00DD067D"/>
    <w:rsid w:val="00DD4BC0"/>
    <w:rsid w:val="00DD727D"/>
    <w:rsid w:val="00DE0E32"/>
    <w:rsid w:val="00DE2DCF"/>
    <w:rsid w:val="00DE3D3E"/>
    <w:rsid w:val="00DF2E85"/>
    <w:rsid w:val="00DF3097"/>
    <w:rsid w:val="00DF3A87"/>
    <w:rsid w:val="00E019D3"/>
    <w:rsid w:val="00E034C5"/>
    <w:rsid w:val="00E07A14"/>
    <w:rsid w:val="00E10167"/>
    <w:rsid w:val="00E10F02"/>
    <w:rsid w:val="00E1787F"/>
    <w:rsid w:val="00E23B5D"/>
    <w:rsid w:val="00E3381D"/>
    <w:rsid w:val="00E36259"/>
    <w:rsid w:val="00E404F2"/>
    <w:rsid w:val="00E438EF"/>
    <w:rsid w:val="00E4743D"/>
    <w:rsid w:val="00E476E9"/>
    <w:rsid w:val="00E55A6F"/>
    <w:rsid w:val="00E62DA6"/>
    <w:rsid w:val="00E65BA9"/>
    <w:rsid w:val="00E66A4E"/>
    <w:rsid w:val="00E705E1"/>
    <w:rsid w:val="00E7414B"/>
    <w:rsid w:val="00E75FD2"/>
    <w:rsid w:val="00E82A34"/>
    <w:rsid w:val="00E856BD"/>
    <w:rsid w:val="00E85A6A"/>
    <w:rsid w:val="00E8717F"/>
    <w:rsid w:val="00E87909"/>
    <w:rsid w:val="00E89653"/>
    <w:rsid w:val="00E94624"/>
    <w:rsid w:val="00EA4011"/>
    <w:rsid w:val="00EA6991"/>
    <w:rsid w:val="00EB10AB"/>
    <w:rsid w:val="00EB1313"/>
    <w:rsid w:val="00EB20B6"/>
    <w:rsid w:val="00EB34CC"/>
    <w:rsid w:val="00EB5BF6"/>
    <w:rsid w:val="00EC5489"/>
    <w:rsid w:val="00EC6711"/>
    <w:rsid w:val="00EC75B6"/>
    <w:rsid w:val="00ED1EF2"/>
    <w:rsid w:val="00ED2383"/>
    <w:rsid w:val="00ED2BA0"/>
    <w:rsid w:val="00ED3091"/>
    <w:rsid w:val="00ED33A6"/>
    <w:rsid w:val="00ED3803"/>
    <w:rsid w:val="00ED5B30"/>
    <w:rsid w:val="00ED7A49"/>
    <w:rsid w:val="00ED7CEC"/>
    <w:rsid w:val="00EE054B"/>
    <w:rsid w:val="00EE14B6"/>
    <w:rsid w:val="00EE176C"/>
    <w:rsid w:val="00EE3151"/>
    <w:rsid w:val="00EE5EFD"/>
    <w:rsid w:val="00EE6149"/>
    <w:rsid w:val="00EE6B9C"/>
    <w:rsid w:val="00EE7EFF"/>
    <w:rsid w:val="00EF580D"/>
    <w:rsid w:val="00EF78CE"/>
    <w:rsid w:val="00EF7BAA"/>
    <w:rsid w:val="00F1198D"/>
    <w:rsid w:val="00F1296F"/>
    <w:rsid w:val="00F136C8"/>
    <w:rsid w:val="00F165FD"/>
    <w:rsid w:val="00F2265D"/>
    <w:rsid w:val="00F2636E"/>
    <w:rsid w:val="00F265C5"/>
    <w:rsid w:val="00F266CC"/>
    <w:rsid w:val="00F31F3C"/>
    <w:rsid w:val="00F339DF"/>
    <w:rsid w:val="00F3480B"/>
    <w:rsid w:val="00F348EA"/>
    <w:rsid w:val="00F36D15"/>
    <w:rsid w:val="00F42A99"/>
    <w:rsid w:val="00F42BE8"/>
    <w:rsid w:val="00F43A1C"/>
    <w:rsid w:val="00F458CA"/>
    <w:rsid w:val="00F46C7C"/>
    <w:rsid w:val="00F47A7A"/>
    <w:rsid w:val="00F512EB"/>
    <w:rsid w:val="00F5365A"/>
    <w:rsid w:val="00F5424F"/>
    <w:rsid w:val="00F56BF2"/>
    <w:rsid w:val="00F577ED"/>
    <w:rsid w:val="00F60AE5"/>
    <w:rsid w:val="00F6196A"/>
    <w:rsid w:val="00F61975"/>
    <w:rsid w:val="00F63D22"/>
    <w:rsid w:val="00F67AF0"/>
    <w:rsid w:val="00F70832"/>
    <w:rsid w:val="00F74048"/>
    <w:rsid w:val="00F74118"/>
    <w:rsid w:val="00F76AB3"/>
    <w:rsid w:val="00F77AFE"/>
    <w:rsid w:val="00F77CB9"/>
    <w:rsid w:val="00F801ED"/>
    <w:rsid w:val="00F80ECC"/>
    <w:rsid w:val="00F82228"/>
    <w:rsid w:val="00F85973"/>
    <w:rsid w:val="00F86088"/>
    <w:rsid w:val="00F869B3"/>
    <w:rsid w:val="00F86E9B"/>
    <w:rsid w:val="00F87C67"/>
    <w:rsid w:val="00F90AC4"/>
    <w:rsid w:val="00F92B24"/>
    <w:rsid w:val="00F9312E"/>
    <w:rsid w:val="00F96FE0"/>
    <w:rsid w:val="00F97C4D"/>
    <w:rsid w:val="00FA4913"/>
    <w:rsid w:val="00FB118E"/>
    <w:rsid w:val="00FB2431"/>
    <w:rsid w:val="00FB56F0"/>
    <w:rsid w:val="00FB5C23"/>
    <w:rsid w:val="00FC4E5A"/>
    <w:rsid w:val="00FC50B2"/>
    <w:rsid w:val="00FC7119"/>
    <w:rsid w:val="00FD06FD"/>
    <w:rsid w:val="00FD3868"/>
    <w:rsid w:val="00FD7E9B"/>
    <w:rsid w:val="00FE1726"/>
    <w:rsid w:val="00FE38DE"/>
    <w:rsid w:val="00FE621F"/>
    <w:rsid w:val="00FE65EF"/>
    <w:rsid w:val="00FF04D8"/>
    <w:rsid w:val="00FF1955"/>
    <w:rsid w:val="00FF382F"/>
    <w:rsid w:val="00FF4613"/>
    <w:rsid w:val="00FF4D2F"/>
    <w:rsid w:val="00FF5F30"/>
    <w:rsid w:val="0107ACA9"/>
    <w:rsid w:val="0173F51D"/>
    <w:rsid w:val="017E400A"/>
    <w:rsid w:val="01ED0D4D"/>
    <w:rsid w:val="02483131"/>
    <w:rsid w:val="02C07A0E"/>
    <w:rsid w:val="031A106B"/>
    <w:rsid w:val="0346AFC3"/>
    <w:rsid w:val="035ACDE2"/>
    <w:rsid w:val="03615F2A"/>
    <w:rsid w:val="03B6F3F5"/>
    <w:rsid w:val="03F64DFC"/>
    <w:rsid w:val="03FC5B1E"/>
    <w:rsid w:val="044BAC0D"/>
    <w:rsid w:val="04682871"/>
    <w:rsid w:val="047826F7"/>
    <w:rsid w:val="04B5E0CC"/>
    <w:rsid w:val="04C43E74"/>
    <w:rsid w:val="04F69E43"/>
    <w:rsid w:val="05231A78"/>
    <w:rsid w:val="056E303B"/>
    <w:rsid w:val="05886799"/>
    <w:rsid w:val="05A9EC50"/>
    <w:rsid w:val="05ED0107"/>
    <w:rsid w:val="06051445"/>
    <w:rsid w:val="062F4617"/>
    <w:rsid w:val="065FBE40"/>
    <w:rsid w:val="06877945"/>
    <w:rsid w:val="06926EA4"/>
    <w:rsid w:val="06E22814"/>
    <w:rsid w:val="06EE94B7"/>
    <w:rsid w:val="071BA254"/>
    <w:rsid w:val="072437FA"/>
    <w:rsid w:val="07563FC6"/>
    <w:rsid w:val="0772C946"/>
    <w:rsid w:val="07962C91"/>
    <w:rsid w:val="07CD69C0"/>
    <w:rsid w:val="07DD25D0"/>
    <w:rsid w:val="082E3F05"/>
    <w:rsid w:val="09077D5D"/>
    <w:rsid w:val="097C55E1"/>
    <w:rsid w:val="09A4F30F"/>
    <w:rsid w:val="09CA0F66"/>
    <w:rsid w:val="09E869F4"/>
    <w:rsid w:val="09F42B6B"/>
    <w:rsid w:val="09FE0A3B"/>
    <w:rsid w:val="0A534316"/>
    <w:rsid w:val="0A81B61B"/>
    <w:rsid w:val="0B182642"/>
    <w:rsid w:val="0B3C679F"/>
    <w:rsid w:val="0C074CBE"/>
    <w:rsid w:val="0C18502D"/>
    <w:rsid w:val="0C275429"/>
    <w:rsid w:val="0C8AACA4"/>
    <w:rsid w:val="0D37AD7A"/>
    <w:rsid w:val="0D5DD63B"/>
    <w:rsid w:val="0D6FEECA"/>
    <w:rsid w:val="0DA857CB"/>
    <w:rsid w:val="0DC714D3"/>
    <w:rsid w:val="0E08DF7C"/>
    <w:rsid w:val="0E2382E7"/>
    <w:rsid w:val="0E2A9956"/>
    <w:rsid w:val="0ED37DDB"/>
    <w:rsid w:val="0EF37502"/>
    <w:rsid w:val="0F49C15F"/>
    <w:rsid w:val="0F6C42A0"/>
    <w:rsid w:val="0F6D9812"/>
    <w:rsid w:val="0F82DA06"/>
    <w:rsid w:val="0FB40DCD"/>
    <w:rsid w:val="10014ECF"/>
    <w:rsid w:val="10359244"/>
    <w:rsid w:val="10890A5A"/>
    <w:rsid w:val="10A68AE8"/>
    <w:rsid w:val="10FDE1F8"/>
    <w:rsid w:val="1103A9A0"/>
    <w:rsid w:val="116B16A9"/>
    <w:rsid w:val="11A0DD6B"/>
    <w:rsid w:val="11C43143"/>
    <w:rsid w:val="12388B5E"/>
    <w:rsid w:val="129D998E"/>
    <w:rsid w:val="12AFA34A"/>
    <w:rsid w:val="12EF827D"/>
    <w:rsid w:val="13106AE3"/>
    <w:rsid w:val="13581693"/>
    <w:rsid w:val="13E38AA2"/>
    <w:rsid w:val="1438BDD4"/>
    <w:rsid w:val="147D453D"/>
    <w:rsid w:val="148E6E4D"/>
    <w:rsid w:val="1514AF93"/>
    <w:rsid w:val="15222F8D"/>
    <w:rsid w:val="152A1DD2"/>
    <w:rsid w:val="154F7D53"/>
    <w:rsid w:val="156A5E8F"/>
    <w:rsid w:val="1581839D"/>
    <w:rsid w:val="159DE343"/>
    <w:rsid w:val="15A23F52"/>
    <w:rsid w:val="15E0E58C"/>
    <w:rsid w:val="16545E69"/>
    <w:rsid w:val="16F80699"/>
    <w:rsid w:val="17244982"/>
    <w:rsid w:val="173035DB"/>
    <w:rsid w:val="17885598"/>
    <w:rsid w:val="17BDDA83"/>
    <w:rsid w:val="17C0B16B"/>
    <w:rsid w:val="17D1AD0D"/>
    <w:rsid w:val="17E8E3E7"/>
    <w:rsid w:val="1801B7B2"/>
    <w:rsid w:val="18108668"/>
    <w:rsid w:val="1828E2A5"/>
    <w:rsid w:val="1847A615"/>
    <w:rsid w:val="187A6021"/>
    <w:rsid w:val="189FD741"/>
    <w:rsid w:val="18A05F39"/>
    <w:rsid w:val="18D58405"/>
    <w:rsid w:val="19258EAD"/>
    <w:rsid w:val="19511AE6"/>
    <w:rsid w:val="195429B3"/>
    <w:rsid w:val="1961DF70"/>
    <w:rsid w:val="1A33AA9C"/>
    <w:rsid w:val="1A37DA26"/>
    <w:rsid w:val="1A4446C9"/>
    <w:rsid w:val="1A715466"/>
    <w:rsid w:val="1AA61CA6"/>
    <w:rsid w:val="1AD03C05"/>
    <w:rsid w:val="1AF57B45"/>
    <w:rsid w:val="1B45B695"/>
    <w:rsid w:val="1BD594EF"/>
    <w:rsid w:val="1C126D09"/>
    <w:rsid w:val="1C5E8BAD"/>
    <w:rsid w:val="1C6452AC"/>
    <w:rsid w:val="1CB5F11F"/>
    <w:rsid w:val="1CBC98EB"/>
    <w:rsid w:val="1CD207F3"/>
    <w:rsid w:val="1D5013A7"/>
    <w:rsid w:val="1DCC024E"/>
    <w:rsid w:val="1DF77249"/>
    <w:rsid w:val="1DFA5C0E"/>
    <w:rsid w:val="1E19B060"/>
    <w:rsid w:val="1E355093"/>
    <w:rsid w:val="1E5539B1"/>
    <w:rsid w:val="1E584D0D"/>
    <w:rsid w:val="1E58694C"/>
    <w:rsid w:val="1E8DB85C"/>
    <w:rsid w:val="1E93FBC4"/>
    <w:rsid w:val="1EE9A1A5"/>
    <w:rsid w:val="1F34D754"/>
    <w:rsid w:val="1FF439AD"/>
    <w:rsid w:val="20857206"/>
    <w:rsid w:val="20B3884D"/>
    <w:rsid w:val="2131FCD0"/>
    <w:rsid w:val="21734071"/>
    <w:rsid w:val="21900A0E"/>
    <w:rsid w:val="21A87935"/>
    <w:rsid w:val="21EDACB7"/>
    <w:rsid w:val="229292E4"/>
    <w:rsid w:val="22CDCD31"/>
    <w:rsid w:val="22D534A1"/>
    <w:rsid w:val="22F7D51E"/>
    <w:rsid w:val="2341C573"/>
    <w:rsid w:val="23444996"/>
    <w:rsid w:val="23676CE7"/>
    <w:rsid w:val="23B71E35"/>
    <w:rsid w:val="241FDB8D"/>
    <w:rsid w:val="2444F96F"/>
    <w:rsid w:val="2468EAD3"/>
    <w:rsid w:val="24699D92"/>
    <w:rsid w:val="24AC7F9D"/>
    <w:rsid w:val="24C7AAD0"/>
    <w:rsid w:val="25033D48"/>
    <w:rsid w:val="25307223"/>
    <w:rsid w:val="255867A4"/>
    <w:rsid w:val="259CF9A4"/>
    <w:rsid w:val="25C25A0F"/>
    <w:rsid w:val="2632AB1D"/>
    <w:rsid w:val="269E4C37"/>
    <w:rsid w:val="26F930E6"/>
    <w:rsid w:val="270AD891"/>
    <w:rsid w:val="2737A73A"/>
    <w:rsid w:val="275383BF"/>
    <w:rsid w:val="27A13E54"/>
    <w:rsid w:val="27DACEF5"/>
    <w:rsid w:val="2817BAB9"/>
    <w:rsid w:val="28274AD6"/>
    <w:rsid w:val="286C43A8"/>
    <w:rsid w:val="288F99C4"/>
    <w:rsid w:val="29400B3F"/>
    <w:rsid w:val="296B1E81"/>
    <w:rsid w:val="29FFA1B5"/>
    <w:rsid w:val="2A34D593"/>
    <w:rsid w:val="2A83D3D7"/>
    <w:rsid w:val="2A86A5F9"/>
    <w:rsid w:val="2AC03D1E"/>
    <w:rsid w:val="2B055B4B"/>
    <w:rsid w:val="2B26E609"/>
    <w:rsid w:val="2B627B6B"/>
    <w:rsid w:val="2BBE8AA8"/>
    <w:rsid w:val="2BD07570"/>
    <w:rsid w:val="2C48B8AC"/>
    <w:rsid w:val="2CA29A5A"/>
    <w:rsid w:val="2CB34192"/>
    <w:rsid w:val="2D163CB3"/>
    <w:rsid w:val="2D8F8BFB"/>
    <w:rsid w:val="2DCFDD0A"/>
    <w:rsid w:val="2DE60D2C"/>
    <w:rsid w:val="2DFF7896"/>
    <w:rsid w:val="2E8F0A86"/>
    <w:rsid w:val="2EB20D14"/>
    <w:rsid w:val="2EE65E84"/>
    <w:rsid w:val="2F0117B8"/>
    <w:rsid w:val="2F01EF86"/>
    <w:rsid w:val="2F439930"/>
    <w:rsid w:val="2F51AE34"/>
    <w:rsid w:val="2F9E8B76"/>
    <w:rsid w:val="2FAFC2B7"/>
    <w:rsid w:val="2FB53E66"/>
    <w:rsid w:val="2FD8CC6E"/>
    <w:rsid w:val="304DDD75"/>
    <w:rsid w:val="30DD1E46"/>
    <w:rsid w:val="30E4F80D"/>
    <w:rsid w:val="311C29CF"/>
    <w:rsid w:val="31336F7A"/>
    <w:rsid w:val="31749CCF"/>
    <w:rsid w:val="31D9E9F0"/>
    <w:rsid w:val="326CC906"/>
    <w:rsid w:val="3280C86E"/>
    <w:rsid w:val="32D0D55B"/>
    <w:rsid w:val="3353FC4E"/>
    <w:rsid w:val="33625AE6"/>
    <w:rsid w:val="33DB7B24"/>
    <w:rsid w:val="33FA95EC"/>
    <w:rsid w:val="3410D9FF"/>
    <w:rsid w:val="3429FC6A"/>
    <w:rsid w:val="344F3483"/>
    <w:rsid w:val="3454CC33"/>
    <w:rsid w:val="34719FD1"/>
    <w:rsid w:val="34A70FD6"/>
    <w:rsid w:val="34C1CB20"/>
    <w:rsid w:val="34EFCCAF"/>
    <w:rsid w:val="34FE2B47"/>
    <w:rsid w:val="3531EF3E"/>
    <w:rsid w:val="3540A10A"/>
    <w:rsid w:val="35913C82"/>
    <w:rsid w:val="360A1AD2"/>
    <w:rsid w:val="36480DF2"/>
    <w:rsid w:val="36BD1EF9"/>
    <w:rsid w:val="376FE001"/>
    <w:rsid w:val="38138831"/>
    <w:rsid w:val="38276D71"/>
    <w:rsid w:val="38680E42"/>
    <w:rsid w:val="38DAB1AD"/>
    <w:rsid w:val="38F2ABB6"/>
    <w:rsid w:val="39D19C6A"/>
    <w:rsid w:val="3A19EF26"/>
    <w:rsid w:val="3A4D88C4"/>
    <w:rsid w:val="3A805063"/>
    <w:rsid w:val="3B3EBC50"/>
    <w:rsid w:val="3B6D6CCB"/>
    <w:rsid w:val="3B774644"/>
    <w:rsid w:val="3BAB6919"/>
    <w:rsid w:val="3BBB362C"/>
    <w:rsid w:val="3C27AAB4"/>
    <w:rsid w:val="3C349CC9"/>
    <w:rsid w:val="3C49A4D3"/>
    <w:rsid w:val="3CE6F954"/>
    <w:rsid w:val="3D73287E"/>
    <w:rsid w:val="3E2840B8"/>
    <w:rsid w:val="3EA50D8D"/>
    <w:rsid w:val="3EBA278A"/>
    <w:rsid w:val="3EBFF7ED"/>
    <w:rsid w:val="3EE86698"/>
    <w:rsid w:val="3EF0D4DC"/>
    <w:rsid w:val="3F0F35DF"/>
    <w:rsid w:val="3F8A71E8"/>
    <w:rsid w:val="3F8C9509"/>
    <w:rsid w:val="3FCC762C"/>
    <w:rsid w:val="3FD9FB43"/>
    <w:rsid w:val="3FE50D0C"/>
    <w:rsid w:val="40148D85"/>
    <w:rsid w:val="401D9DF7"/>
    <w:rsid w:val="4040DDEE"/>
    <w:rsid w:val="406C2FBB"/>
    <w:rsid w:val="4098865F"/>
    <w:rsid w:val="40DFF0A4"/>
    <w:rsid w:val="411A26DE"/>
    <w:rsid w:val="41CE4FB7"/>
    <w:rsid w:val="41FD41ED"/>
    <w:rsid w:val="42257D9C"/>
    <w:rsid w:val="4298C75F"/>
    <w:rsid w:val="42998DFC"/>
    <w:rsid w:val="42D60B80"/>
    <w:rsid w:val="43C56624"/>
    <w:rsid w:val="44179166"/>
    <w:rsid w:val="445ABBDD"/>
    <w:rsid w:val="4460B14E"/>
    <w:rsid w:val="4471DBE1"/>
    <w:rsid w:val="44DE3D1A"/>
    <w:rsid w:val="4505DA3E"/>
    <w:rsid w:val="45786D42"/>
    <w:rsid w:val="45786FE2"/>
    <w:rsid w:val="457A78EF"/>
    <w:rsid w:val="45ABDF6D"/>
    <w:rsid w:val="46B4FAEB"/>
    <w:rsid w:val="46BA23E4"/>
    <w:rsid w:val="46F32FD9"/>
    <w:rsid w:val="471275EE"/>
    <w:rsid w:val="471EDAA7"/>
    <w:rsid w:val="4738CC52"/>
    <w:rsid w:val="475A5710"/>
    <w:rsid w:val="477132B9"/>
    <w:rsid w:val="478A9CA3"/>
    <w:rsid w:val="4800C84D"/>
    <w:rsid w:val="480416FB"/>
    <w:rsid w:val="480AE949"/>
    <w:rsid w:val="48148E98"/>
    <w:rsid w:val="482FE7E8"/>
    <w:rsid w:val="4847DEFA"/>
    <w:rsid w:val="485E07B8"/>
    <w:rsid w:val="48B9FE8E"/>
    <w:rsid w:val="48BE4689"/>
    <w:rsid w:val="48EB0289"/>
    <w:rsid w:val="493A6082"/>
    <w:rsid w:val="49936E7E"/>
    <w:rsid w:val="4A25E4F1"/>
    <w:rsid w:val="4A375E17"/>
    <w:rsid w:val="4A53A07D"/>
    <w:rsid w:val="4A90994B"/>
    <w:rsid w:val="4AC25ACA"/>
    <w:rsid w:val="4B08BE25"/>
    <w:rsid w:val="4B44D37E"/>
    <w:rsid w:val="4B83A35A"/>
    <w:rsid w:val="4BB7FF2E"/>
    <w:rsid w:val="4C073A01"/>
    <w:rsid w:val="4CD7881E"/>
    <w:rsid w:val="4D405A65"/>
    <w:rsid w:val="4D837F27"/>
    <w:rsid w:val="4D89A1AC"/>
    <w:rsid w:val="4E18BE27"/>
    <w:rsid w:val="4E1D3FD4"/>
    <w:rsid w:val="4E2708BE"/>
    <w:rsid w:val="4E335990"/>
    <w:rsid w:val="4E73587F"/>
    <w:rsid w:val="4ECFDFE5"/>
    <w:rsid w:val="4F19BCCE"/>
    <w:rsid w:val="502B1C36"/>
    <w:rsid w:val="505C1012"/>
    <w:rsid w:val="50A09B4E"/>
    <w:rsid w:val="50F6146E"/>
    <w:rsid w:val="518CDF25"/>
    <w:rsid w:val="51EEC140"/>
    <w:rsid w:val="529CC35E"/>
    <w:rsid w:val="53564601"/>
    <w:rsid w:val="53835079"/>
    <w:rsid w:val="539178B9"/>
    <w:rsid w:val="53AE8CF5"/>
    <w:rsid w:val="53C15AFD"/>
    <w:rsid w:val="53F2C0AB"/>
    <w:rsid w:val="53FFA416"/>
    <w:rsid w:val="540C4078"/>
    <w:rsid w:val="544D1494"/>
    <w:rsid w:val="54655E38"/>
    <w:rsid w:val="54BA3D5C"/>
    <w:rsid w:val="55A0F743"/>
    <w:rsid w:val="55BAB5EC"/>
    <w:rsid w:val="55FD84BC"/>
    <w:rsid w:val="56F7FFA6"/>
    <w:rsid w:val="56FFCCDF"/>
    <w:rsid w:val="5728735C"/>
    <w:rsid w:val="572A616D"/>
    <w:rsid w:val="57909CD6"/>
    <w:rsid w:val="587376FD"/>
    <w:rsid w:val="5877FDC2"/>
    <w:rsid w:val="588E95A8"/>
    <w:rsid w:val="58F4419A"/>
    <w:rsid w:val="592CC7DB"/>
    <w:rsid w:val="59A2C0E3"/>
    <w:rsid w:val="59E06583"/>
    <w:rsid w:val="5A152359"/>
    <w:rsid w:val="5A360FEC"/>
    <w:rsid w:val="5A9C7015"/>
    <w:rsid w:val="5ACD7990"/>
    <w:rsid w:val="5AD481A6"/>
    <w:rsid w:val="5B73A73D"/>
    <w:rsid w:val="5B7C35E4"/>
    <w:rsid w:val="5C6155E3"/>
    <w:rsid w:val="5C631F92"/>
    <w:rsid w:val="5C9BA8EE"/>
    <w:rsid w:val="5CABE55E"/>
    <w:rsid w:val="5CAC2828"/>
    <w:rsid w:val="5CBD1FDC"/>
    <w:rsid w:val="5D0E2604"/>
    <w:rsid w:val="5D16E770"/>
    <w:rsid w:val="5D3E8DFB"/>
    <w:rsid w:val="5D40C4D3"/>
    <w:rsid w:val="5D99A2F1"/>
    <w:rsid w:val="5DAE8A60"/>
    <w:rsid w:val="5DD4DA6A"/>
    <w:rsid w:val="5DE31FD8"/>
    <w:rsid w:val="5E0676FB"/>
    <w:rsid w:val="5E7E51C9"/>
    <w:rsid w:val="5EEB6C17"/>
    <w:rsid w:val="5F048BA8"/>
    <w:rsid w:val="5F50BF48"/>
    <w:rsid w:val="5F631094"/>
    <w:rsid w:val="5F7A83F9"/>
    <w:rsid w:val="5FE31F86"/>
    <w:rsid w:val="60110E8F"/>
    <w:rsid w:val="6042B1AA"/>
    <w:rsid w:val="60A54CE8"/>
    <w:rsid w:val="60F8922D"/>
    <w:rsid w:val="61D00B8C"/>
    <w:rsid w:val="61EA0691"/>
    <w:rsid w:val="62146E8B"/>
    <w:rsid w:val="62999049"/>
    <w:rsid w:val="629B6D47"/>
    <w:rsid w:val="62B56686"/>
    <w:rsid w:val="62DF8439"/>
    <w:rsid w:val="6333F7FE"/>
    <w:rsid w:val="635315F7"/>
    <w:rsid w:val="6355891D"/>
    <w:rsid w:val="6382A32F"/>
    <w:rsid w:val="638747C9"/>
    <w:rsid w:val="638D8256"/>
    <w:rsid w:val="639D0AB0"/>
    <w:rsid w:val="63DCEDAA"/>
    <w:rsid w:val="643032EF"/>
    <w:rsid w:val="643560FF"/>
    <w:rsid w:val="64650A88"/>
    <w:rsid w:val="6478EFC8"/>
    <w:rsid w:val="64FDF010"/>
    <w:rsid w:val="651B7A84"/>
    <w:rsid w:val="6547FE7D"/>
    <w:rsid w:val="6578BE0B"/>
    <w:rsid w:val="65985236"/>
    <w:rsid w:val="6685166B"/>
    <w:rsid w:val="66BA43F1"/>
    <w:rsid w:val="6715B925"/>
    <w:rsid w:val="674B6CDC"/>
    <w:rsid w:val="67A0BD40"/>
    <w:rsid w:val="67FC6FF7"/>
    <w:rsid w:val="68117665"/>
    <w:rsid w:val="6834B769"/>
    <w:rsid w:val="685AB8EC"/>
    <w:rsid w:val="686D50DD"/>
    <w:rsid w:val="68734AA2"/>
    <w:rsid w:val="688610FA"/>
    <w:rsid w:val="6887F115"/>
    <w:rsid w:val="68B05ECD"/>
    <w:rsid w:val="69401058"/>
    <w:rsid w:val="69AF56F8"/>
    <w:rsid w:val="69BB8131"/>
    <w:rsid w:val="69EAB492"/>
    <w:rsid w:val="6A02DC11"/>
    <w:rsid w:val="6A998026"/>
    <w:rsid w:val="6B3E26B2"/>
    <w:rsid w:val="6BD7604D"/>
    <w:rsid w:val="6C4F7459"/>
    <w:rsid w:val="6C6C8377"/>
    <w:rsid w:val="6C77F0AF"/>
    <w:rsid w:val="6CD40C55"/>
    <w:rsid w:val="6CD56893"/>
    <w:rsid w:val="6CFB3BC4"/>
    <w:rsid w:val="6D1AFDD7"/>
    <w:rsid w:val="6DBB1C65"/>
    <w:rsid w:val="6DC1E773"/>
    <w:rsid w:val="6DF6A2F1"/>
    <w:rsid w:val="6E325F96"/>
    <w:rsid w:val="6EB08397"/>
    <w:rsid w:val="6ECFE3F2"/>
    <w:rsid w:val="6F19C4EE"/>
    <w:rsid w:val="6FC2243D"/>
    <w:rsid w:val="713BC0CD"/>
    <w:rsid w:val="716A6A15"/>
    <w:rsid w:val="717A7FF6"/>
    <w:rsid w:val="719F9EF4"/>
    <w:rsid w:val="71A5EFF1"/>
    <w:rsid w:val="71A77D78"/>
    <w:rsid w:val="71B319CD"/>
    <w:rsid w:val="7200E971"/>
    <w:rsid w:val="72408CC1"/>
    <w:rsid w:val="72CC50F0"/>
    <w:rsid w:val="73705CFE"/>
    <w:rsid w:val="73A0B47F"/>
    <w:rsid w:val="7433EFAE"/>
    <w:rsid w:val="743E15FD"/>
    <w:rsid w:val="7484D7F5"/>
    <w:rsid w:val="74B220B8"/>
    <w:rsid w:val="74E4F1B5"/>
    <w:rsid w:val="74EB351D"/>
    <w:rsid w:val="755B93FD"/>
    <w:rsid w:val="759DF19D"/>
    <w:rsid w:val="75FFA4EB"/>
    <w:rsid w:val="76A7FDC0"/>
    <w:rsid w:val="77B5A78D"/>
    <w:rsid w:val="77E9C17A"/>
    <w:rsid w:val="78254F86"/>
    <w:rsid w:val="7843CE21"/>
    <w:rsid w:val="78C14685"/>
    <w:rsid w:val="78D67295"/>
    <w:rsid w:val="793C230F"/>
    <w:rsid w:val="7989BA9A"/>
    <w:rsid w:val="7996C5FC"/>
    <w:rsid w:val="79DF9E82"/>
    <w:rsid w:val="7A7162C0"/>
    <w:rsid w:val="7B38A9C8"/>
    <w:rsid w:val="7BD5C87E"/>
    <w:rsid w:val="7C16890B"/>
    <w:rsid w:val="7C20D405"/>
    <w:rsid w:val="7C5DF530"/>
    <w:rsid w:val="7CE5BF1F"/>
    <w:rsid w:val="7CEB8C5D"/>
    <w:rsid w:val="7D0B4F9F"/>
    <w:rsid w:val="7D4796C5"/>
    <w:rsid w:val="7D8D4BC9"/>
    <w:rsid w:val="7DE3533B"/>
    <w:rsid w:val="7DEEDF65"/>
    <w:rsid w:val="7E875CBE"/>
    <w:rsid w:val="7E9AC91F"/>
    <w:rsid w:val="7EB3D8F3"/>
    <w:rsid w:val="7EB56C8A"/>
    <w:rsid w:val="7EE80BC0"/>
    <w:rsid w:val="7F94B74D"/>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lime,#9f6"/>
    </o:shapedefaults>
    <o:shapelayout v:ext="edit">
      <o:idmap v:ext="edit" data="2"/>
    </o:shapelayout>
  </w:shapeDefaults>
  <w:decimalSymbol w:val=","/>
  <w:listSeparator w:val=";"/>
  <w14:docId w14:val="6A9A4F77"/>
  <w15:chartTrackingRefBased/>
  <w15:docId w15:val="{4580333D-FBF0-4D42-AC1A-00E923F1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36AA"/>
    <w:rPr>
      <w:rFonts w:ascii="Times New Roman" w:hAnsi="Times New Roman"/>
      <w:sz w:val="24"/>
      <w:szCs w:val="24"/>
      <w:lang w:eastAsia="en-US" w:bidi="en-US"/>
    </w:rPr>
  </w:style>
  <w:style w:type="paragraph" w:styleId="Ttulo1">
    <w:name w:val="heading 1"/>
    <w:basedOn w:val="Normal"/>
    <w:next w:val="Normal"/>
    <w:link w:val="Ttulo1Car"/>
    <w:uiPriority w:val="9"/>
    <w:qFormat/>
    <w:rsid w:val="003036AA"/>
    <w:pPr>
      <w:keepNext/>
      <w:numPr>
        <w:numId w:val="32"/>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4B278D"/>
    <w:pPr>
      <w:keepNext/>
      <w:numPr>
        <w:ilvl w:val="1"/>
        <w:numId w:val="32"/>
      </w:numPr>
      <w:spacing w:before="240" w:after="60"/>
      <w:outlineLvl w:val="1"/>
    </w:pPr>
    <w:rPr>
      <w:rFonts w:ascii="Cambria" w:hAnsi="Cambria" w:cs="Arial"/>
      <w:b/>
      <w:bCs/>
      <w:i/>
      <w:iCs/>
      <w:sz w:val="32"/>
      <w:szCs w:val="28"/>
    </w:rPr>
  </w:style>
  <w:style w:type="paragraph" w:styleId="Ttulo3">
    <w:name w:val="heading 3"/>
    <w:basedOn w:val="Normal"/>
    <w:next w:val="Normal"/>
    <w:link w:val="Ttulo3Car"/>
    <w:uiPriority w:val="9"/>
    <w:unhideWhenUsed/>
    <w:qFormat/>
    <w:rsid w:val="003036AA"/>
    <w:pPr>
      <w:keepNext/>
      <w:numPr>
        <w:ilvl w:val="2"/>
        <w:numId w:val="32"/>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4B278D"/>
    <w:pPr>
      <w:keepNext/>
      <w:numPr>
        <w:ilvl w:val="3"/>
        <w:numId w:val="32"/>
      </w:numPr>
      <w:spacing w:before="240" w:after="60"/>
      <w:outlineLvl w:val="3"/>
    </w:pPr>
    <w:rPr>
      <w:b/>
      <w:bCs/>
      <w:sz w:val="28"/>
      <w:szCs w:val="28"/>
      <w:u w:val="single"/>
    </w:rPr>
  </w:style>
  <w:style w:type="paragraph" w:styleId="Ttulo5">
    <w:name w:val="heading 5"/>
    <w:basedOn w:val="Normal"/>
    <w:next w:val="Normal"/>
    <w:link w:val="Ttulo5Car"/>
    <w:uiPriority w:val="9"/>
    <w:unhideWhenUsed/>
    <w:qFormat/>
    <w:rsid w:val="003036AA"/>
    <w:pPr>
      <w:numPr>
        <w:ilvl w:val="4"/>
        <w:numId w:val="32"/>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32"/>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32"/>
      </w:numPr>
      <w:spacing w:before="240" w:after="60"/>
      <w:outlineLvl w:val="6"/>
    </w:pPr>
  </w:style>
  <w:style w:type="paragraph" w:styleId="Ttulo8">
    <w:name w:val="heading 8"/>
    <w:basedOn w:val="Normal"/>
    <w:next w:val="Normal"/>
    <w:link w:val="Ttulo8Car"/>
    <w:uiPriority w:val="9"/>
    <w:unhideWhenUsed/>
    <w:qFormat/>
    <w:rsid w:val="003036AA"/>
    <w:pPr>
      <w:numPr>
        <w:ilvl w:val="7"/>
        <w:numId w:val="32"/>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32"/>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link w:val="PiedepginaCar"/>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DC2">
    <w:name w:val="toc 2"/>
    <w:basedOn w:val="Normal"/>
    <w:next w:val="Normal"/>
    <w:autoRedefine/>
    <w:uiPriority w:val="39"/>
    <w:rsid w:val="00FB5C23"/>
    <w:pPr>
      <w:tabs>
        <w:tab w:val="left" w:pos="709"/>
        <w:tab w:val="right" w:leader="dot" w:pos="8494"/>
      </w:tabs>
      <w:ind w:left="284"/>
    </w:pPr>
    <w:rPr>
      <w:b/>
      <w:bCs/>
      <w:smallCaps/>
    </w:rPr>
  </w:style>
  <w:style w:type="paragraph" w:styleId="TDC3">
    <w:name w:val="toc 3"/>
    <w:basedOn w:val="Normal"/>
    <w:next w:val="Normal"/>
    <w:autoRedefine/>
    <w:uiPriority w:val="39"/>
    <w:rsid w:val="00FB5C23"/>
    <w:pPr>
      <w:ind w:left="709"/>
    </w:pPr>
    <w:rPr>
      <w:b/>
      <w:small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FB5C23"/>
    <w:pPr>
      <w:ind w:left="709"/>
    </w:pPr>
    <w:rPr>
      <w:b/>
      <w:small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styleId="Descripcin">
    <w:name w:val="caption"/>
    <w:basedOn w:val="Normal"/>
    <w:next w:val="Normal"/>
    <w:unhideWhenUsed/>
    <w:rsid w:val="001D7957"/>
    <w:rPr>
      <w:b/>
      <w:bCs/>
      <w:sz w:val="20"/>
      <w:szCs w:val="20"/>
    </w:rPr>
  </w:style>
  <w:style w:type="paragraph" w:styleId="TtuloTDC">
    <w:name w:val="TOC Heading"/>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32"/>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u w:val="single"/>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character" w:customStyle="1" w:styleId="PiedepginaCar">
    <w:name w:val="Pie de página Car"/>
    <w:link w:val="Piedepgina"/>
    <w:uiPriority w:val="99"/>
    <w:rsid w:val="00712380"/>
    <w:rPr>
      <w:rFonts w:ascii="Times New Roman" w:hAnsi="Times New Roman"/>
      <w:sz w:val="24"/>
      <w:szCs w:val="24"/>
      <w:lang w:val="en-US" w:eastAsia="en-US" w:bidi="en-US"/>
    </w:rPr>
  </w:style>
  <w:style w:type="character" w:styleId="Mencinsinresolver">
    <w:name w:val="Unresolved Mention"/>
    <w:basedOn w:val="Fuentedeprrafopredeter"/>
    <w:uiPriority w:val="99"/>
    <w:semiHidden/>
    <w:unhideWhenUsed/>
    <w:rsid w:val="000C0DE1"/>
    <w:rPr>
      <w:color w:val="605E5C"/>
      <w:shd w:val="clear" w:color="auto" w:fill="E1DFDD"/>
    </w:rPr>
  </w:style>
  <w:style w:type="character" w:styleId="Hipervnculovisitado">
    <w:name w:val="FollowedHyperlink"/>
    <w:basedOn w:val="Fuentedeprrafopredeter"/>
    <w:rsid w:val="009A44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0172415">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137966226">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27246578">
      <w:bodyDiv w:val="1"/>
      <w:marLeft w:val="0"/>
      <w:marRight w:val="0"/>
      <w:marTop w:val="0"/>
      <w:marBottom w:val="0"/>
      <w:divBdr>
        <w:top w:val="none" w:sz="0" w:space="0" w:color="auto"/>
        <w:left w:val="none" w:sz="0" w:space="0" w:color="auto"/>
        <w:bottom w:val="none" w:sz="0" w:space="0" w:color="auto"/>
        <w:right w:val="none" w:sz="0" w:space="0" w:color="auto"/>
      </w:divBdr>
    </w:div>
    <w:div w:id="632371169">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664556027">
      <w:bodyDiv w:val="1"/>
      <w:marLeft w:val="0"/>
      <w:marRight w:val="0"/>
      <w:marTop w:val="0"/>
      <w:marBottom w:val="0"/>
      <w:divBdr>
        <w:top w:val="none" w:sz="0" w:space="0" w:color="auto"/>
        <w:left w:val="none" w:sz="0" w:space="0" w:color="auto"/>
        <w:bottom w:val="none" w:sz="0" w:space="0" w:color="auto"/>
        <w:right w:val="none" w:sz="0" w:space="0" w:color="auto"/>
      </w:divBdr>
    </w:div>
    <w:div w:id="757561502">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29642350">
      <w:bodyDiv w:val="1"/>
      <w:marLeft w:val="0"/>
      <w:marRight w:val="0"/>
      <w:marTop w:val="0"/>
      <w:marBottom w:val="0"/>
      <w:divBdr>
        <w:top w:val="none" w:sz="0" w:space="0" w:color="auto"/>
        <w:left w:val="none" w:sz="0" w:space="0" w:color="auto"/>
        <w:bottom w:val="none" w:sz="0" w:space="0" w:color="auto"/>
        <w:right w:val="none" w:sz="0" w:space="0" w:color="auto"/>
      </w:divBdr>
    </w:div>
    <w:div w:id="926577001">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04285478">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60862164">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188908017">
      <w:bodyDiv w:val="1"/>
      <w:marLeft w:val="0"/>
      <w:marRight w:val="0"/>
      <w:marTop w:val="0"/>
      <w:marBottom w:val="0"/>
      <w:divBdr>
        <w:top w:val="none" w:sz="0" w:space="0" w:color="auto"/>
        <w:left w:val="none" w:sz="0" w:space="0" w:color="auto"/>
        <w:bottom w:val="none" w:sz="0" w:space="0" w:color="auto"/>
        <w:right w:val="none" w:sz="0" w:space="0" w:color="auto"/>
      </w:divBdr>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374696236">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45342777">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96149806">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3516738">
      <w:bodyDiv w:val="1"/>
      <w:marLeft w:val="0"/>
      <w:marRight w:val="0"/>
      <w:marTop w:val="0"/>
      <w:marBottom w:val="0"/>
      <w:divBdr>
        <w:top w:val="none" w:sz="0" w:space="0" w:color="auto"/>
        <w:left w:val="none" w:sz="0" w:space="0" w:color="auto"/>
        <w:bottom w:val="none" w:sz="0" w:space="0" w:color="auto"/>
        <w:right w:val="none" w:sz="0" w:space="0" w:color="auto"/>
      </w:divBdr>
    </w:div>
    <w:div w:id="1759136391">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1862548386">
      <w:bodyDiv w:val="1"/>
      <w:marLeft w:val="0"/>
      <w:marRight w:val="0"/>
      <w:marTop w:val="0"/>
      <w:marBottom w:val="0"/>
      <w:divBdr>
        <w:top w:val="none" w:sz="0" w:space="0" w:color="auto"/>
        <w:left w:val="none" w:sz="0" w:space="0" w:color="auto"/>
        <w:bottom w:val="none" w:sz="0" w:space="0" w:color="auto"/>
        <w:right w:val="none" w:sz="0" w:space="0" w:color="auto"/>
      </w:divBdr>
    </w:div>
    <w:div w:id="1911883775">
      <w:bodyDiv w:val="1"/>
      <w:marLeft w:val="0"/>
      <w:marRight w:val="0"/>
      <w:marTop w:val="0"/>
      <w:marBottom w:val="0"/>
      <w:divBdr>
        <w:top w:val="none" w:sz="0" w:space="0" w:color="auto"/>
        <w:left w:val="none" w:sz="0" w:space="0" w:color="auto"/>
        <w:bottom w:val="none" w:sz="0" w:space="0" w:color="auto"/>
        <w:right w:val="none" w:sz="0" w:space="0" w:color="auto"/>
      </w:divBdr>
    </w:div>
    <w:div w:id="2038432508">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 w:id="21244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ee.taiga.io/project/guille____-practica-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83</TotalTime>
  <Pages>20</Pages>
  <Words>4360</Words>
  <Characters>23985</Characters>
  <Application>Microsoft Office Word</Application>
  <DocSecurity>0</DocSecurity>
  <Lines>199</Lines>
  <Paragraphs>56</Paragraphs>
  <ScaleCrop>false</ScaleCrop>
  <Company>Dark</Company>
  <LinksUpToDate>false</LinksUpToDate>
  <CharactersWithSpaces>28289</CharactersWithSpaces>
  <SharedDoc>false</SharedDoc>
  <HLinks>
    <vt:vector size="174" baseType="variant">
      <vt:variant>
        <vt:i4>1179702</vt:i4>
      </vt:variant>
      <vt:variant>
        <vt:i4>170</vt:i4>
      </vt:variant>
      <vt:variant>
        <vt:i4>0</vt:i4>
      </vt:variant>
      <vt:variant>
        <vt:i4>5</vt:i4>
      </vt:variant>
      <vt:variant>
        <vt:lpwstr/>
      </vt:variant>
      <vt:variant>
        <vt:lpwstr>_Toc158978813</vt:lpwstr>
      </vt:variant>
      <vt:variant>
        <vt:i4>1179702</vt:i4>
      </vt:variant>
      <vt:variant>
        <vt:i4>164</vt:i4>
      </vt:variant>
      <vt:variant>
        <vt:i4>0</vt:i4>
      </vt:variant>
      <vt:variant>
        <vt:i4>5</vt:i4>
      </vt:variant>
      <vt:variant>
        <vt:lpwstr/>
      </vt:variant>
      <vt:variant>
        <vt:lpwstr>_Toc158978812</vt:lpwstr>
      </vt:variant>
      <vt:variant>
        <vt:i4>1179702</vt:i4>
      </vt:variant>
      <vt:variant>
        <vt:i4>158</vt:i4>
      </vt:variant>
      <vt:variant>
        <vt:i4>0</vt:i4>
      </vt:variant>
      <vt:variant>
        <vt:i4>5</vt:i4>
      </vt:variant>
      <vt:variant>
        <vt:lpwstr/>
      </vt:variant>
      <vt:variant>
        <vt:lpwstr>_Toc158978811</vt:lpwstr>
      </vt:variant>
      <vt:variant>
        <vt:i4>1179702</vt:i4>
      </vt:variant>
      <vt:variant>
        <vt:i4>152</vt:i4>
      </vt:variant>
      <vt:variant>
        <vt:i4>0</vt:i4>
      </vt:variant>
      <vt:variant>
        <vt:i4>5</vt:i4>
      </vt:variant>
      <vt:variant>
        <vt:lpwstr/>
      </vt:variant>
      <vt:variant>
        <vt:lpwstr>_Toc158978810</vt:lpwstr>
      </vt:variant>
      <vt:variant>
        <vt:i4>1245238</vt:i4>
      </vt:variant>
      <vt:variant>
        <vt:i4>146</vt:i4>
      </vt:variant>
      <vt:variant>
        <vt:i4>0</vt:i4>
      </vt:variant>
      <vt:variant>
        <vt:i4>5</vt:i4>
      </vt:variant>
      <vt:variant>
        <vt:lpwstr/>
      </vt:variant>
      <vt:variant>
        <vt:lpwstr>_Toc158978809</vt:lpwstr>
      </vt:variant>
      <vt:variant>
        <vt:i4>1245238</vt:i4>
      </vt:variant>
      <vt:variant>
        <vt:i4>140</vt:i4>
      </vt:variant>
      <vt:variant>
        <vt:i4>0</vt:i4>
      </vt:variant>
      <vt:variant>
        <vt:i4>5</vt:i4>
      </vt:variant>
      <vt:variant>
        <vt:lpwstr/>
      </vt:variant>
      <vt:variant>
        <vt:lpwstr>_Toc158978808</vt:lpwstr>
      </vt:variant>
      <vt:variant>
        <vt:i4>1245238</vt:i4>
      </vt:variant>
      <vt:variant>
        <vt:i4>134</vt:i4>
      </vt:variant>
      <vt:variant>
        <vt:i4>0</vt:i4>
      </vt:variant>
      <vt:variant>
        <vt:i4>5</vt:i4>
      </vt:variant>
      <vt:variant>
        <vt:lpwstr/>
      </vt:variant>
      <vt:variant>
        <vt:lpwstr>_Toc158978807</vt:lpwstr>
      </vt:variant>
      <vt:variant>
        <vt:i4>1245238</vt:i4>
      </vt:variant>
      <vt:variant>
        <vt:i4>128</vt:i4>
      </vt:variant>
      <vt:variant>
        <vt:i4>0</vt:i4>
      </vt:variant>
      <vt:variant>
        <vt:i4>5</vt:i4>
      </vt:variant>
      <vt:variant>
        <vt:lpwstr/>
      </vt:variant>
      <vt:variant>
        <vt:lpwstr>_Toc158978806</vt:lpwstr>
      </vt:variant>
      <vt:variant>
        <vt:i4>1245238</vt:i4>
      </vt:variant>
      <vt:variant>
        <vt:i4>122</vt:i4>
      </vt:variant>
      <vt:variant>
        <vt:i4>0</vt:i4>
      </vt:variant>
      <vt:variant>
        <vt:i4>5</vt:i4>
      </vt:variant>
      <vt:variant>
        <vt:lpwstr/>
      </vt:variant>
      <vt:variant>
        <vt:lpwstr>_Toc158978805</vt:lpwstr>
      </vt:variant>
      <vt:variant>
        <vt:i4>1245238</vt:i4>
      </vt:variant>
      <vt:variant>
        <vt:i4>116</vt:i4>
      </vt:variant>
      <vt:variant>
        <vt:i4>0</vt:i4>
      </vt:variant>
      <vt:variant>
        <vt:i4>5</vt:i4>
      </vt:variant>
      <vt:variant>
        <vt:lpwstr/>
      </vt:variant>
      <vt:variant>
        <vt:lpwstr>_Toc158978804</vt:lpwstr>
      </vt:variant>
      <vt:variant>
        <vt:i4>1245238</vt:i4>
      </vt:variant>
      <vt:variant>
        <vt:i4>110</vt:i4>
      </vt:variant>
      <vt:variant>
        <vt:i4>0</vt:i4>
      </vt:variant>
      <vt:variant>
        <vt:i4>5</vt:i4>
      </vt:variant>
      <vt:variant>
        <vt:lpwstr/>
      </vt:variant>
      <vt:variant>
        <vt:lpwstr>_Toc158978803</vt:lpwstr>
      </vt:variant>
      <vt:variant>
        <vt:i4>1245238</vt:i4>
      </vt:variant>
      <vt:variant>
        <vt:i4>104</vt:i4>
      </vt:variant>
      <vt:variant>
        <vt:i4>0</vt:i4>
      </vt:variant>
      <vt:variant>
        <vt:i4>5</vt:i4>
      </vt:variant>
      <vt:variant>
        <vt:lpwstr/>
      </vt:variant>
      <vt:variant>
        <vt:lpwstr>_Toc158978802</vt:lpwstr>
      </vt:variant>
      <vt:variant>
        <vt:i4>1245238</vt:i4>
      </vt:variant>
      <vt:variant>
        <vt:i4>98</vt:i4>
      </vt:variant>
      <vt:variant>
        <vt:i4>0</vt:i4>
      </vt:variant>
      <vt:variant>
        <vt:i4>5</vt:i4>
      </vt:variant>
      <vt:variant>
        <vt:lpwstr/>
      </vt:variant>
      <vt:variant>
        <vt:lpwstr>_Toc158978801</vt:lpwstr>
      </vt:variant>
      <vt:variant>
        <vt:i4>1245238</vt:i4>
      </vt:variant>
      <vt:variant>
        <vt:i4>92</vt:i4>
      </vt:variant>
      <vt:variant>
        <vt:i4>0</vt:i4>
      </vt:variant>
      <vt:variant>
        <vt:i4>5</vt:i4>
      </vt:variant>
      <vt:variant>
        <vt:lpwstr/>
      </vt:variant>
      <vt:variant>
        <vt:lpwstr>_Toc158978800</vt:lpwstr>
      </vt:variant>
      <vt:variant>
        <vt:i4>1703993</vt:i4>
      </vt:variant>
      <vt:variant>
        <vt:i4>86</vt:i4>
      </vt:variant>
      <vt:variant>
        <vt:i4>0</vt:i4>
      </vt:variant>
      <vt:variant>
        <vt:i4>5</vt:i4>
      </vt:variant>
      <vt:variant>
        <vt:lpwstr/>
      </vt:variant>
      <vt:variant>
        <vt:lpwstr>_Toc158978799</vt:lpwstr>
      </vt:variant>
      <vt:variant>
        <vt:i4>1703993</vt:i4>
      </vt:variant>
      <vt:variant>
        <vt:i4>80</vt:i4>
      </vt:variant>
      <vt:variant>
        <vt:i4>0</vt:i4>
      </vt:variant>
      <vt:variant>
        <vt:i4>5</vt:i4>
      </vt:variant>
      <vt:variant>
        <vt:lpwstr/>
      </vt:variant>
      <vt:variant>
        <vt:lpwstr>_Toc158978798</vt:lpwstr>
      </vt:variant>
      <vt:variant>
        <vt:i4>1703993</vt:i4>
      </vt:variant>
      <vt:variant>
        <vt:i4>74</vt:i4>
      </vt:variant>
      <vt:variant>
        <vt:i4>0</vt:i4>
      </vt:variant>
      <vt:variant>
        <vt:i4>5</vt:i4>
      </vt:variant>
      <vt:variant>
        <vt:lpwstr/>
      </vt:variant>
      <vt:variant>
        <vt:lpwstr>_Toc158978797</vt:lpwstr>
      </vt:variant>
      <vt:variant>
        <vt:i4>1703993</vt:i4>
      </vt:variant>
      <vt:variant>
        <vt:i4>68</vt:i4>
      </vt:variant>
      <vt:variant>
        <vt:i4>0</vt:i4>
      </vt:variant>
      <vt:variant>
        <vt:i4>5</vt:i4>
      </vt:variant>
      <vt:variant>
        <vt:lpwstr/>
      </vt:variant>
      <vt:variant>
        <vt:lpwstr>_Toc158978796</vt:lpwstr>
      </vt:variant>
      <vt:variant>
        <vt:i4>1703993</vt:i4>
      </vt:variant>
      <vt:variant>
        <vt:i4>62</vt:i4>
      </vt:variant>
      <vt:variant>
        <vt:i4>0</vt:i4>
      </vt:variant>
      <vt:variant>
        <vt:i4>5</vt:i4>
      </vt:variant>
      <vt:variant>
        <vt:lpwstr/>
      </vt:variant>
      <vt:variant>
        <vt:lpwstr>_Toc158978795</vt:lpwstr>
      </vt:variant>
      <vt:variant>
        <vt:i4>1703993</vt:i4>
      </vt:variant>
      <vt:variant>
        <vt:i4>56</vt:i4>
      </vt:variant>
      <vt:variant>
        <vt:i4>0</vt:i4>
      </vt:variant>
      <vt:variant>
        <vt:i4>5</vt:i4>
      </vt:variant>
      <vt:variant>
        <vt:lpwstr/>
      </vt:variant>
      <vt:variant>
        <vt:lpwstr>_Toc158978794</vt:lpwstr>
      </vt:variant>
      <vt:variant>
        <vt:i4>1703993</vt:i4>
      </vt:variant>
      <vt:variant>
        <vt:i4>50</vt:i4>
      </vt:variant>
      <vt:variant>
        <vt:i4>0</vt:i4>
      </vt:variant>
      <vt:variant>
        <vt:i4>5</vt:i4>
      </vt:variant>
      <vt:variant>
        <vt:lpwstr/>
      </vt:variant>
      <vt:variant>
        <vt:lpwstr>_Toc158978793</vt:lpwstr>
      </vt:variant>
      <vt:variant>
        <vt:i4>1703993</vt:i4>
      </vt:variant>
      <vt:variant>
        <vt:i4>44</vt:i4>
      </vt:variant>
      <vt:variant>
        <vt:i4>0</vt:i4>
      </vt:variant>
      <vt:variant>
        <vt:i4>5</vt:i4>
      </vt:variant>
      <vt:variant>
        <vt:lpwstr/>
      </vt:variant>
      <vt:variant>
        <vt:lpwstr>_Toc158978792</vt:lpwstr>
      </vt:variant>
      <vt:variant>
        <vt:i4>1703993</vt:i4>
      </vt:variant>
      <vt:variant>
        <vt:i4>38</vt:i4>
      </vt:variant>
      <vt:variant>
        <vt:i4>0</vt:i4>
      </vt:variant>
      <vt:variant>
        <vt:i4>5</vt:i4>
      </vt:variant>
      <vt:variant>
        <vt:lpwstr/>
      </vt:variant>
      <vt:variant>
        <vt:lpwstr>_Toc158978791</vt:lpwstr>
      </vt:variant>
      <vt:variant>
        <vt:i4>1703993</vt:i4>
      </vt:variant>
      <vt:variant>
        <vt:i4>32</vt:i4>
      </vt:variant>
      <vt:variant>
        <vt:i4>0</vt:i4>
      </vt:variant>
      <vt:variant>
        <vt:i4>5</vt:i4>
      </vt:variant>
      <vt:variant>
        <vt:lpwstr/>
      </vt:variant>
      <vt:variant>
        <vt:lpwstr>_Toc158978790</vt:lpwstr>
      </vt:variant>
      <vt:variant>
        <vt:i4>1769529</vt:i4>
      </vt:variant>
      <vt:variant>
        <vt:i4>26</vt:i4>
      </vt:variant>
      <vt:variant>
        <vt:i4>0</vt:i4>
      </vt:variant>
      <vt:variant>
        <vt:i4>5</vt:i4>
      </vt:variant>
      <vt:variant>
        <vt:lpwstr/>
      </vt:variant>
      <vt:variant>
        <vt:lpwstr>_Toc158978789</vt:lpwstr>
      </vt:variant>
      <vt:variant>
        <vt:i4>1769529</vt:i4>
      </vt:variant>
      <vt:variant>
        <vt:i4>20</vt:i4>
      </vt:variant>
      <vt:variant>
        <vt:i4>0</vt:i4>
      </vt:variant>
      <vt:variant>
        <vt:i4>5</vt:i4>
      </vt:variant>
      <vt:variant>
        <vt:lpwstr/>
      </vt:variant>
      <vt:variant>
        <vt:lpwstr>_Toc158978788</vt:lpwstr>
      </vt:variant>
      <vt:variant>
        <vt:i4>1769529</vt:i4>
      </vt:variant>
      <vt:variant>
        <vt:i4>14</vt:i4>
      </vt:variant>
      <vt:variant>
        <vt:i4>0</vt:i4>
      </vt:variant>
      <vt:variant>
        <vt:i4>5</vt:i4>
      </vt:variant>
      <vt:variant>
        <vt:lpwstr/>
      </vt:variant>
      <vt:variant>
        <vt:lpwstr>_Toc158978787</vt:lpwstr>
      </vt:variant>
      <vt:variant>
        <vt:i4>1769529</vt:i4>
      </vt:variant>
      <vt:variant>
        <vt:i4>8</vt:i4>
      </vt:variant>
      <vt:variant>
        <vt:i4>0</vt:i4>
      </vt:variant>
      <vt:variant>
        <vt:i4>5</vt:i4>
      </vt:variant>
      <vt:variant>
        <vt:lpwstr/>
      </vt:variant>
      <vt:variant>
        <vt:lpwstr>_Toc158978786</vt:lpwstr>
      </vt:variant>
      <vt:variant>
        <vt:i4>1769529</vt:i4>
      </vt:variant>
      <vt:variant>
        <vt:i4>2</vt:i4>
      </vt:variant>
      <vt:variant>
        <vt:i4>0</vt:i4>
      </vt:variant>
      <vt:variant>
        <vt:i4>5</vt:i4>
      </vt:variant>
      <vt:variant>
        <vt:lpwstr/>
      </vt:variant>
      <vt:variant>
        <vt:lpwstr>_Toc158978785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Pedro Vidal Villalba</cp:lastModifiedBy>
  <cp:revision>187</cp:revision>
  <cp:lastPrinted>2010-11-25T09:59:00Z</cp:lastPrinted>
  <dcterms:created xsi:type="dcterms:W3CDTF">2024-01-30T06:29:00Z</dcterms:created>
  <dcterms:modified xsi:type="dcterms:W3CDTF">2024-02-18T20:35:00Z</dcterms:modified>
</cp:coreProperties>
</file>